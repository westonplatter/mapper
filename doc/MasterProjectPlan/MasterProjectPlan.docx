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E2C" w:rsidRDefault="00C65E2C" w:rsidP="00942040">
      <w:pPr>
        <w:pStyle w:val="Heading1"/>
        <w:numPr>
          <w:ilvl w:val="0"/>
          <w:numId w:val="0"/>
        </w:numPr>
        <w:jc w:val="right"/>
      </w:pPr>
    </w:p>
    <w:p w:rsidR="00942040" w:rsidRDefault="00942040" w:rsidP="00942040">
      <w:pPr>
        <w:jc w:val="right"/>
      </w:pPr>
    </w:p>
    <w:p w:rsidR="00942040" w:rsidRPr="00942040" w:rsidRDefault="00942040" w:rsidP="00942040">
      <w:pPr>
        <w:jc w:val="right"/>
      </w:pPr>
    </w:p>
    <w:p w:rsidR="0029245F" w:rsidRDefault="0029245F" w:rsidP="00942040">
      <w:pPr>
        <w:pStyle w:val="Heading1"/>
        <w:numPr>
          <w:ilvl w:val="0"/>
          <w:numId w:val="0"/>
        </w:numPr>
        <w:jc w:val="right"/>
      </w:pPr>
    </w:p>
    <w:p w:rsidR="0029245F" w:rsidRPr="00C13C46" w:rsidRDefault="0029245F" w:rsidP="00942040">
      <w:pPr>
        <w:pStyle w:val="Heading1"/>
        <w:numPr>
          <w:ilvl w:val="0"/>
          <w:numId w:val="0"/>
        </w:numPr>
        <w:jc w:val="right"/>
      </w:pPr>
    </w:p>
    <w:p w:rsidR="0029245F" w:rsidRPr="00C13C46" w:rsidRDefault="0029245F" w:rsidP="00942040">
      <w:pPr>
        <w:pStyle w:val="Heading1"/>
        <w:numPr>
          <w:ilvl w:val="0"/>
          <w:numId w:val="0"/>
        </w:numPr>
        <w:jc w:val="right"/>
      </w:pPr>
    </w:p>
    <w:p w:rsidR="00CE1A9D" w:rsidRPr="00272C9E" w:rsidRDefault="002F2FCE" w:rsidP="00942040">
      <w:pPr>
        <w:pStyle w:val="Title"/>
        <w:numPr>
          <w:ilvl w:val="0"/>
          <w:numId w:val="0"/>
        </w:numPr>
        <w:jc w:val="right"/>
      </w:pPr>
      <w:r w:rsidRPr="00272C9E">
        <w:t>Master Project Plan</w:t>
      </w:r>
    </w:p>
    <w:p w:rsidR="00CE1A9D" w:rsidRPr="00272C9E" w:rsidRDefault="00855EA7" w:rsidP="00942040">
      <w:pPr>
        <w:pStyle w:val="Subtitle"/>
        <w:numPr>
          <w:ilvl w:val="0"/>
          <w:numId w:val="0"/>
        </w:numPr>
        <w:ind w:left="-360"/>
        <w:jc w:val="right"/>
      </w:pPr>
      <w:r>
        <w:t>Mapper for Android, Twin Cities Edition</w:t>
      </w:r>
    </w:p>
    <w:p w:rsidR="00CE1A9D" w:rsidRPr="00272C9E" w:rsidRDefault="00CE1A9D" w:rsidP="00942040">
      <w:pPr>
        <w:pStyle w:val="Subtitle"/>
        <w:numPr>
          <w:ilvl w:val="0"/>
          <w:numId w:val="0"/>
        </w:numPr>
        <w:ind w:left="-360"/>
        <w:jc w:val="right"/>
      </w:pPr>
      <w:r w:rsidRPr="00272C9E">
        <w:t>IE 5541</w:t>
      </w:r>
    </w:p>
    <w:p w:rsidR="00B14FD0" w:rsidRDefault="00B14FD0" w:rsidP="00942040">
      <w:pPr>
        <w:pStyle w:val="StyleSub-Title1Violet"/>
      </w:pPr>
    </w:p>
    <w:p w:rsidR="00B14FD0" w:rsidRPr="00B14FD0" w:rsidRDefault="00B14FD0" w:rsidP="00B14FD0">
      <w:pPr>
        <w:keepNext/>
        <w:tabs>
          <w:tab w:val="center" w:pos="4680"/>
        </w:tabs>
        <w:spacing w:after="1080" w:line="240" w:lineRule="auto"/>
        <w:ind w:left="-18"/>
        <w:jc w:val="right"/>
        <w:outlineLvl w:val="2"/>
        <w:rPr>
          <w:rFonts w:eastAsia="Times New Roman" w:cstheme="minorHAnsi"/>
          <w:noProof/>
          <w:color w:val="C00000"/>
          <w:sz w:val="28"/>
          <w:szCs w:val="28"/>
        </w:rPr>
      </w:pPr>
      <w:r w:rsidRPr="00B14FD0">
        <w:rPr>
          <w:rFonts w:eastAsia="Times New Roman" w:cstheme="minorHAnsi"/>
          <w:noProof/>
          <w:color w:val="C00000"/>
          <w:sz w:val="28"/>
          <w:szCs w:val="28"/>
        </w:rPr>
        <w:t xml:space="preserve">February </w:t>
      </w:r>
      <w:r>
        <w:rPr>
          <w:rFonts w:eastAsia="Times New Roman" w:cstheme="minorHAnsi"/>
          <w:noProof/>
          <w:color w:val="C00000"/>
          <w:sz w:val="28"/>
          <w:szCs w:val="28"/>
        </w:rPr>
        <w:t>28</w:t>
      </w:r>
      <w:r w:rsidRPr="00B14FD0">
        <w:rPr>
          <w:rFonts w:eastAsia="Times New Roman" w:cstheme="minorHAnsi"/>
          <w:noProof/>
          <w:color w:val="C00000"/>
          <w:sz w:val="28"/>
          <w:szCs w:val="28"/>
        </w:rPr>
        <w:t>, 2012</w:t>
      </w:r>
    </w:p>
    <w:p w:rsidR="0011097A" w:rsidRDefault="0011097A" w:rsidP="00942040">
      <w:pPr>
        <w:pStyle w:val="SubTitle3"/>
      </w:pPr>
    </w:p>
    <w:p w:rsidR="00B14FD0" w:rsidRDefault="00B14FD0" w:rsidP="00942040">
      <w:pPr>
        <w:pStyle w:val="SubTitle3"/>
      </w:pPr>
    </w:p>
    <w:p w:rsidR="0077470E" w:rsidRDefault="0077470E" w:rsidP="00942040">
      <w:pPr>
        <w:pStyle w:val="SubTitle3"/>
      </w:pPr>
    </w:p>
    <w:p w:rsidR="0077470E" w:rsidRDefault="0077470E" w:rsidP="00B14FD0">
      <w:pPr>
        <w:pStyle w:val="SubTitle3"/>
        <w:ind w:left="0"/>
        <w:jc w:val="left"/>
      </w:pPr>
    </w:p>
    <w:p w:rsidR="0011097A" w:rsidRPr="00B14FD0" w:rsidRDefault="007103BA" w:rsidP="00B14FD0">
      <w:pPr>
        <w:pStyle w:val="SubTitle3"/>
        <w:spacing w:line="276" w:lineRule="auto"/>
        <w:ind w:left="7380"/>
        <w:jc w:val="left"/>
        <w:rPr>
          <w:rFonts w:asciiTheme="minorHAnsi" w:hAnsiTheme="minorHAnsi" w:cstheme="minorHAnsi"/>
          <w:b/>
          <w:color w:val="auto"/>
          <w:sz w:val="24"/>
        </w:rPr>
      </w:pPr>
      <w:r w:rsidRPr="00B14FD0">
        <w:rPr>
          <w:rFonts w:asciiTheme="minorHAnsi" w:hAnsiTheme="minorHAnsi" w:cstheme="minorHAnsi"/>
          <w:b/>
          <w:color w:val="auto"/>
          <w:sz w:val="24"/>
        </w:rPr>
        <w:t>Authors:</w:t>
      </w:r>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Andrey Bruslavtsev</w:t>
      </w:r>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Ian De Silva</w:t>
      </w:r>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Jared Swanson</w:t>
      </w:r>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Jonathan Lee</w:t>
      </w:r>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Kristin Mead</w:t>
      </w:r>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Sriram Rajendran</w:t>
      </w:r>
    </w:p>
    <w:p w:rsidR="00D237AF"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Usha Kumar</w:t>
      </w:r>
    </w:p>
    <w:p w:rsidR="00942040" w:rsidRPr="0074104E" w:rsidRDefault="00D237AF" w:rsidP="0074104E">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Weston Platter</w:t>
      </w:r>
    </w:p>
    <w:p w:rsidR="008D490B" w:rsidRPr="008670A5" w:rsidRDefault="00D729DD">
      <w:pPr>
        <w:pStyle w:val="Heading1"/>
        <w:numPr>
          <w:ilvl w:val="0"/>
          <w:numId w:val="0"/>
        </w:numPr>
        <w:spacing w:after="240"/>
        <w:ind w:left="360"/>
        <w:jc w:val="center"/>
        <w:rPr>
          <w:del w:id="0" w:author="Kristin" w:date="2012-02-28T11:57:00Z"/>
        </w:rPr>
      </w:pPr>
      <w:r w:rsidRPr="008670A5">
        <w:lastRenderedPageBreak/>
        <w:t>Table of Contents</w:t>
      </w:r>
    </w:p>
    <w:p w:rsidR="008D490B" w:rsidRDefault="008D490B">
      <w:pPr>
        <w:pStyle w:val="Heading1"/>
        <w:numPr>
          <w:ilvl w:val="0"/>
          <w:numId w:val="0"/>
        </w:numPr>
        <w:ind w:left="360"/>
        <w:jc w:val="center"/>
      </w:pPr>
    </w:p>
    <w:p w:rsidR="008D490B" w:rsidRDefault="007A7E48">
      <w:pPr>
        <w:pStyle w:val="TOC1"/>
        <w:spacing w:before="240"/>
        <w:rPr>
          <w:rFonts w:cs="Times New Roman"/>
        </w:rPr>
      </w:pPr>
      <w:r w:rsidRPr="007A7E48">
        <w:fldChar w:fldCharType="begin"/>
      </w:r>
      <w:r w:rsidR="00A555A4" w:rsidRPr="006C37D0">
        <w:instrText xml:space="preserve"> TOC \o "1-3" \h \z \u </w:instrText>
      </w:r>
      <w:r w:rsidRPr="007A7E48">
        <w:fldChar w:fldCharType="separate"/>
      </w:r>
      <w:hyperlink w:anchor="_Toc213217780" w:history="1">
        <w:r w:rsidR="00A555A4" w:rsidRPr="006C37D0">
          <w:rPr>
            <w:rStyle w:val="Hyperlink"/>
          </w:rPr>
          <w:t>1</w:t>
        </w:r>
        <w:r w:rsidR="00A555A4" w:rsidRPr="006C37D0">
          <w:rPr>
            <w:rFonts w:cs="Times New Roman"/>
          </w:rPr>
          <w:tab/>
        </w:r>
        <w:r w:rsidR="00A555A4" w:rsidRPr="006C37D0">
          <w:rPr>
            <w:rStyle w:val="Hyperlink"/>
          </w:rPr>
          <w:t>P</w:t>
        </w:r>
        <w:r w:rsidR="00A555A4">
          <w:rPr>
            <w:rStyle w:val="Hyperlink"/>
          </w:rPr>
          <w:t>ROJECT OVERVIEW</w:t>
        </w:r>
        <w:r w:rsidR="00A555A4" w:rsidRPr="006C37D0">
          <w:rPr>
            <w:webHidden/>
          </w:rPr>
          <w:tab/>
        </w:r>
        <w:r w:rsidR="00AD490C">
          <w:rPr>
            <w:webHidden/>
          </w:rPr>
          <w:t>3</w:t>
        </w:r>
      </w:hyperlink>
    </w:p>
    <w:p w:rsidR="008D490B" w:rsidRDefault="007A7E48">
      <w:pPr>
        <w:pStyle w:val="TOC2"/>
        <w:rPr>
          <w:rFonts w:cs="Times New Roman"/>
        </w:rPr>
      </w:pPr>
      <w:hyperlink w:anchor="_Toc213217781" w:history="1">
        <w:r w:rsidR="00A555A4" w:rsidRPr="006C37D0">
          <w:rPr>
            <w:rStyle w:val="Hyperlink"/>
          </w:rPr>
          <w:t>1.1</w:t>
        </w:r>
        <w:r w:rsidR="00A555A4" w:rsidRPr="006C37D0">
          <w:rPr>
            <w:rFonts w:cs="Times New Roman"/>
          </w:rPr>
          <w:tab/>
        </w:r>
        <w:r w:rsidR="00BE6EC9">
          <w:rPr>
            <w:rStyle w:val="Hyperlink"/>
          </w:rPr>
          <w:t>Potential Market</w:t>
        </w:r>
        <w:r w:rsidR="00A555A4" w:rsidRPr="006C37D0">
          <w:rPr>
            <w:webHidden/>
          </w:rPr>
          <w:tab/>
        </w:r>
        <w:r w:rsidR="00AD490C">
          <w:rPr>
            <w:webHidden/>
          </w:rPr>
          <w:t>3</w:t>
        </w:r>
      </w:hyperlink>
    </w:p>
    <w:p w:rsidR="008D490B" w:rsidRDefault="007A7E48">
      <w:pPr>
        <w:pStyle w:val="TOC2"/>
        <w:rPr>
          <w:rFonts w:cs="Times New Roman"/>
        </w:rPr>
      </w:pPr>
      <w:hyperlink w:anchor="_Toc213217782" w:history="1">
        <w:r w:rsidR="00A555A4" w:rsidRPr="006C37D0">
          <w:rPr>
            <w:rStyle w:val="Hyperlink"/>
          </w:rPr>
          <w:t>1.2</w:t>
        </w:r>
        <w:r w:rsidR="00A555A4" w:rsidRPr="006C37D0">
          <w:rPr>
            <w:rFonts w:cs="Times New Roman"/>
          </w:rPr>
          <w:tab/>
        </w:r>
        <w:r w:rsidR="00BE6EC9">
          <w:rPr>
            <w:rStyle w:val="Hyperlink"/>
          </w:rPr>
          <w:t>Project Team</w:t>
        </w:r>
        <w:r w:rsidR="00A555A4" w:rsidRPr="006C37D0">
          <w:rPr>
            <w:webHidden/>
          </w:rPr>
          <w:tab/>
        </w:r>
        <w:r w:rsidR="00AD490C">
          <w:rPr>
            <w:webHidden/>
          </w:rPr>
          <w:t>3</w:t>
        </w:r>
      </w:hyperlink>
    </w:p>
    <w:p w:rsidR="008D490B" w:rsidRDefault="007A7E48">
      <w:pPr>
        <w:pStyle w:val="TOC2"/>
      </w:pPr>
      <w:hyperlink w:anchor="_Toc213217784" w:history="1">
        <w:r w:rsidR="00A555A4" w:rsidRPr="006C37D0">
          <w:rPr>
            <w:rStyle w:val="Hyperlink"/>
          </w:rPr>
          <w:t>1.3</w:t>
        </w:r>
        <w:r w:rsidR="00A555A4" w:rsidRPr="006C37D0">
          <w:rPr>
            <w:rFonts w:cs="Times New Roman"/>
          </w:rPr>
          <w:tab/>
        </w:r>
        <w:r w:rsidR="00BE6EC9">
          <w:rPr>
            <w:rStyle w:val="Hyperlink"/>
          </w:rPr>
          <w:t>Milestones and Deliverables</w:t>
        </w:r>
        <w:r w:rsidR="00A555A4" w:rsidRPr="006C37D0">
          <w:rPr>
            <w:webHidden/>
          </w:rPr>
          <w:tab/>
        </w:r>
        <w:r w:rsidR="00AD490C">
          <w:rPr>
            <w:webHidden/>
          </w:rPr>
          <w:t>3</w:t>
        </w:r>
      </w:hyperlink>
    </w:p>
    <w:p w:rsidR="00D51E4E" w:rsidRPr="006C37D0" w:rsidRDefault="007A7E48" w:rsidP="00D51E4E">
      <w:pPr>
        <w:pStyle w:val="TOC2"/>
        <w:rPr>
          <w:rFonts w:cs="Times New Roman"/>
        </w:rPr>
      </w:pPr>
      <w:hyperlink w:anchor="_Toc213217790" w:history="1">
        <w:r w:rsidR="00D51E4E">
          <w:rPr>
            <w:rStyle w:val="Hyperlink"/>
          </w:rPr>
          <w:t>1.3</w:t>
        </w:r>
        <w:r w:rsidR="00D51E4E" w:rsidRPr="006C37D0">
          <w:rPr>
            <w:rStyle w:val="Hyperlink"/>
          </w:rPr>
          <w:t>.1</w:t>
        </w:r>
        <w:r w:rsidR="00D51E4E" w:rsidRPr="006C37D0">
          <w:rPr>
            <w:rFonts w:cs="Times New Roman"/>
          </w:rPr>
          <w:tab/>
          <w:t xml:space="preserve">       </w:t>
        </w:r>
        <w:r w:rsidR="00D51E4E">
          <w:rPr>
            <w:rStyle w:val="Hyperlink"/>
          </w:rPr>
          <w:t>Project Milestones and Deliverables</w:t>
        </w:r>
        <w:r w:rsidR="00D51E4E" w:rsidRPr="006C37D0">
          <w:rPr>
            <w:webHidden/>
          </w:rPr>
          <w:tab/>
        </w:r>
        <w:r w:rsidR="00D51E4E">
          <w:rPr>
            <w:webHidden/>
          </w:rPr>
          <w:t>3</w:t>
        </w:r>
      </w:hyperlink>
    </w:p>
    <w:p w:rsidR="008D490B" w:rsidRDefault="007A7E48">
      <w:pPr>
        <w:pStyle w:val="TOC2"/>
        <w:rPr>
          <w:rFonts w:cs="Times New Roman"/>
        </w:rPr>
      </w:pPr>
      <w:hyperlink w:anchor="_Toc213217792" w:history="1">
        <w:r w:rsidR="00D51E4E">
          <w:rPr>
            <w:rStyle w:val="Hyperlink"/>
          </w:rPr>
          <w:t>1.3</w:t>
        </w:r>
        <w:r w:rsidR="00D51E4E" w:rsidRPr="006C37D0">
          <w:rPr>
            <w:rStyle w:val="Hyperlink"/>
          </w:rPr>
          <w:t>.2</w:t>
        </w:r>
        <w:r w:rsidR="00D51E4E" w:rsidRPr="006C37D0">
          <w:rPr>
            <w:rFonts w:cs="Times New Roman"/>
          </w:rPr>
          <w:tab/>
          <w:t xml:space="preserve">       </w:t>
        </w:r>
        <w:r w:rsidR="00D51E4E">
          <w:rPr>
            <w:rStyle w:val="Hyperlink"/>
          </w:rPr>
          <w:t>Product Milestones and Deliverables</w:t>
        </w:r>
        <w:r w:rsidR="00D51E4E" w:rsidRPr="006C37D0">
          <w:rPr>
            <w:webHidden/>
          </w:rPr>
          <w:tab/>
        </w:r>
        <w:r w:rsidR="00D51E4E">
          <w:rPr>
            <w:webHidden/>
          </w:rPr>
          <w:t>3</w:t>
        </w:r>
      </w:hyperlink>
    </w:p>
    <w:p w:rsidR="008D490B" w:rsidRDefault="008D490B">
      <w:pPr>
        <w:spacing w:after="0"/>
      </w:pPr>
    </w:p>
    <w:p w:rsidR="00A555A4" w:rsidRPr="006C37D0" w:rsidRDefault="007A7E48" w:rsidP="00A555A4">
      <w:pPr>
        <w:pStyle w:val="TOC1"/>
        <w:rPr>
          <w:rFonts w:cs="Times New Roman"/>
        </w:rPr>
      </w:pPr>
      <w:hyperlink w:anchor="_Toc213217788" w:history="1">
        <w:r w:rsidR="00A555A4" w:rsidRPr="006C37D0">
          <w:rPr>
            <w:rStyle w:val="Hyperlink"/>
          </w:rPr>
          <w:t>2</w:t>
        </w:r>
        <w:r w:rsidR="00A555A4" w:rsidRPr="006C37D0">
          <w:rPr>
            <w:rFonts w:cs="Times New Roman"/>
          </w:rPr>
          <w:tab/>
        </w:r>
        <w:r w:rsidR="00BE6EC9">
          <w:rPr>
            <w:rStyle w:val="Hyperlink"/>
          </w:rPr>
          <w:t>REQUIREMENTS</w:t>
        </w:r>
        <w:r w:rsidR="00A555A4" w:rsidRPr="006C37D0">
          <w:rPr>
            <w:webHidden/>
          </w:rPr>
          <w:tab/>
        </w:r>
        <w:r w:rsidR="000F1CC5">
          <w:rPr>
            <w:webHidden/>
          </w:rPr>
          <w:t>4</w:t>
        </w:r>
      </w:hyperlink>
    </w:p>
    <w:p w:rsidR="008D490B" w:rsidRDefault="007A7E48">
      <w:pPr>
        <w:pStyle w:val="TOC2"/>
        <w:rPr>
          <w:rFonts w:cs="Times New Roman"/>
        </w:rPr>
      </w:pPr>
      <w:hyperlink w:anchor="_Toc213217789" w:history="1">
        <w:r w:rsidR="00A555A4" w:rsidRPr="006C37D0">
          <w:rPr>
            <w:rStyle w:val="Hyperlink"/>
          </w:rPr>
          <w:t>2.1</w:t>
        </w:r>
        <w:r w:rsidR="00A555A4" w:rsidRPr="006C37D0">
          <w:rPr>
            <w:rFonts w:cs="Times New Roman"/>
          </w:rPr>
          <w:tab/>
        </w:r>
        <w:r w:rsidR="00BE6EC9">
          <w:rPr>
            <w:rStyle w:val="Hyperlink"/>
          </w:rPr>
          <w:t>Functional Requirements</w:t>
        </w:r>
        <w:r w:rsidR="00A555A4" w:rsidRPr="006C37D0">
          <w:rPr>
            <w:webHidden/>
          </w:rPr>
          <w:tab/>
        </w:r>
        <w:r w:rsidR="00230A29">
          <w:rPr>
            <w:webHidden/>
          </w:rPr>
          <w:t>4</w:t>
        </w:r>
      </w:hyperlink>
    </w:p>
    <w:p w:rsidR="008D490B" w:rsidRDefault="007A7E48">
      <w:pPr>
        <w:pStyle w:val="TOC2"/>
        <w:rPr>
          <w:rFonts w:cs="Times New Roman"/>
        </w:rPr>
      </w:pPr>
      <w:hyperlink w:anchor="_Toc213217790" w:history="1">
        <w:r w:rsidR="00A555A4" w:rsidRPr="006C37D0">
          <w:rPr>
            <w:rStyle w:val="Hyperlink"/>
          </w:rPr>
          <w:t>2.1.1</w:t>
        </w:r>
        <w:r w:rsidR="00A555A4" w:rsidRPr="006C37D0">
          <w:rPr>
            <w:rFonts w:cs="Times New Roman"/>
          </w:rPr>
          <w:tab/>
          <w:t xml:space="preserve">       </w:t>
        </w:r>
        <w:r w:rsidR="00BE6EC9">
          <w:rPr>
            <w:rStyle w:val="Hyperlink"/>
          </w:rPr>
          <w:t>Application Views</w:t>
        </w:r>
        <w:r w:rsidR="00A555A4" w:rsidRPr="006C37D0">
          <w:rPr>
            <w:webHidden/>
          </w:rPr>
          <w:tab/>
        </w:r>
        <w:r w:rsidR="00230A29">
          <w:rPr>
            <w:webHidden/>
          </w:rPr>
          <w:t>4</w:t>
        </w:r>
      </w:hyperlink>
    </w:p>
    <w:p w:rsidR="008D490B" w:rsidRDefault="007A7E48">
      <w:pPr>
        <w:pStyle w:val="TOC2"/>
        <w:rPr>
          <w:rFonts w:cs="Times New Roman"/>
        </w:rPr>
      </w:pPr>
      <w:hyperlink w:anchor="_Toc213217792" w:history="1">
        <w:r w:rsidR="00A555A4" w:rsidRPr="006C37D0">
          <w:rPr>
            <w:rStyle w:val="Hyperlink"/>
          </w:rPr>
          <w:t>2.1.2</w:t>
        </w:r>
        <w:r w:rsidR="00A555A4" w:rsidRPr="006C37D0">
          <w:rPr>
            <w:rFonts w:cs="Times New Roman"/>
          </w:rPr>
          <w:tab/>
          <w:t xml:space="preserve">       </w:t>
        </w:r>
        <w:r w:rsidR="00BE6EC9">
          <w:rPr>
            <w:rStyle w:val="Hyperlink"/>
          </w:rPr>
          <w:t>Location Functionality</w:t>
        </w:r>
        <w:r w:rsidR="00A555A4" w:rsidRPr="006C37D0">
          <w:rPr>
            <w:webHidden/>
          </w:rPr>
          <w:tab/>
        </w:r>
        <w:r w:rsidR="004C165E">
          <w:rPr>
            <w:webHidden/>
          </w:rPr>
          <w:t>5</w:t>
        </w:r>
      </w:hyperlink>
    </w:p>
    <w:p w:rsidR="008D490B" w:rsidRDefault="007A7E48">
      <w:pPr>
        <w:pStyle w:val="TOC2"/>
        <w:rPr>
          <w:rFonts w:cs="Times New Roman"/>
        </w:rPr>
      </w:pPr>
      <w:hyperlink w:anchor="_Toc213217794" w:history="1">
        <w:r w:rsidR="00A555A4" w:rsidRPr="006C37D0">
          <w:rPr>
            <w:rStyle w:val="Hyperlink"/>
          </w:rPr>
          <w:t>2.1.3</w:t>
        </w:r>
        <w:r w:rsidR="00A555A4" w:rsidRPr="006C37D0">
          <w:rPr>
            <w:rFonts w:cs="Times New Roman"/>
          </w:rPr>
          <w:tab/>
          <w:t xml:space="preserve">       </w:t>
        </w:r>
        <w:r w:rsidR="00A555A4" w:rsidRPr="006C37D0">
          <w:rPr>
            <w:rStyle w:val="Hyperlink"/>
          </w:rPr>
          <w:t>S</w:t>
        </w:r>
        <w:r w:rsidR="00BE6EC9">
          <w:rPr>
            <w:rStyle w:val="Hyperlink"/>
          </w:rPr>
          <w:t>earch Functionality</w:t>
        </w:r>
        <w:r w:rsidR="00A555A4" w:rsidRPr="006C37D0">
          <w:rPr>
            <w:webHidden/>
          </w:rPr>
          <w:tab/>
        </w:r>
        <w:r w:rsidR="004C165E">
          <w:rPr>
            <w:webHidden/>
          </w:rPr>
          <w:t>6</w:t>
        </w:r>
      </w:hyperlink>
    </w:p>
    <w:p w:rsidR="008D490B" w:rsidRDefault="007A7E48">
      <w:pPr>
        <w:pStyle w:val="TOC2"/>
        <w:rPr>
          <w:rFonts w:cs="Times New Roman"/>
        </w:rPr>
      </w:pPr>
      <w:hyperlink w:anchor="_Toc213217796" w:history="1">
        <w:r w:rsidR="00A555A4" w:rsidRPr="006C37D0">
          <w:rPr>
            <w:rStyle w:val="Hyperlink"/>
          </w:rPr>
          <w:t>2.1.4</w:t>
        </w:r>
        <w:r w:rsidR="00A555A4" w:rsidRPr="006C37D0">
          <w:rPr>
            <w:rFonts w:cs="Times New Roman"/>
          </w:rPr>
          <w:tab/>
          <w:t xml:space="preserve">       </w:t>
        </w:r>
        <w:r w:rsidR="00BE6EC9">
          <w:rPr>
            <w:rStyle w:val="Hyperlink"/>
          </w:rPr>
          <w:t>Routing Functionality</w:t>
        </w:r>
        <w:r w:rsidR="00A555A4" w:rsidRPr="006C37D0">
          <w:rPr>
            <w:webHidden/>
          </w:rPr>
          <w:tab/>
        </w:r>
        <w:r w:rsidR="004C165E">
          <w:rPr>
            <w:webHidden/>
          </w:rPr>
          <w:t>6</w:t>
        </w:r>
      </w:hyperlink>
    </w:p>
    <w:p w:rsidR="008D490B" w:rsidRDefault="007A7E48">
      <w:pPr>
        <w:pStyle w:val="TOC2"/>
        <w:rPr>
          <w:rFonts w:cs="Times New Roman"/>
        </w:rPr>
      </w:pPr>
      <w:hyperlink w:anchor="_Toc213217798" w:history="1">
        <w:r w:rsidR="00A555A4" w:rsidRPr="006C37D0">
          <w:rPr>
            <w:rStyle w:val="Hyperlink"/>
          </w:rPr>
          <w:t>2.1.5</w:t>
        </w:r>
        <w:r w:rsidR="00A555A4" w:rsidRPr="006C37D0">
          <w:rPr>
            <w:rFonts w:cs="Times New Roman"/>
          </w:rPr>
          <w:tab/>
          <w:t xml:space="preserve">       </w:t>
        </w:r>
        <w:r w:rsidR="00BE6EC9">
          <w:rPr>
            <w:rStyle w:val="Hyperlink"/>
          </w:rPr>
          <w:t>Application Usability and User Interface</w:t>
        </w:r>
        <w:r w:rsidR="00A555A4" w:rsidRPr="006C37D0">
          <w:rPr>
            <w:webHidden/>
          </w:rPr>
          <w:tab/>
        </w:r>
        <w:r w:rsidR="004C165E">
          <w:rPr>
            <w:webHidden/>
          </w:rPr>
          <w:t>7</w:t>
        </w:r>
      </w:hyperlink>
    </w:p>
    <w:p w:rsidR="008D490B" w:rsidRDefault="007A7E48">
      <w:pPr>
        <w:pStyle w:val="TOC2"/>
        <w:rPr>
          <w:rStyle w:val="Hyperlink"/>
          <w:b/>
        </w:rPr>
      </w:pPr>
      <w:hyperlink w:anchor="_Toc213217808" w:history="1">
        <w:r w:rsidR="00A555A4" w:rsidRPr="006C37D0">
          <w:rPr>
            <w:rStyle w:val="Hyperlink"/>
          </w:rPr>
          <w:t>2.2</w:t>
        </w:r>
        <w:r w:rsidR="00A555A4" w:rsidRPr="006C37D0">
          <w:rPr>
            <w:rFonts w:cs="Times New Roman"/>
          </w:rPr>
          <w:tab/>
        </w:r>
        <w:r w:rsidR="004A1484">
          <w:rPr>
            <w:rStyle w:val="Hyperlink"/>
          </w:rPr>
          <w:t>Non-Functional Requirements</w:t>
        </w:r>
        <w:r w:rsidR="00A555A4" w:rsidRPr="006C37D0">
          <w:rPr>
            <w:webHidden/>
          </w:rPr>
          <w:tab/>
        </w:r>
        <w:r w:rsidR="004C165E">
          <w:rPr>
            <w:webHidden/>
          </w:rPr>
          <w:t>8</w:t>
        </w:r>
      </w:hyperlink>
    </w:p>
    <w:p w:rsidR="008D490B" w:rsidRDefault="007A7E48">
      <w:pPr>
        <w:pStyle w:val="TOC2"/>
        <w:rPr>
          <w:rFonts w:cs="Times New Roman"/>
        </w:rPr>
      </w:pPr>
      <w:hyperlink w:anchor="_Toc213217790" w:history="1">
        <w:r w:rsidR="004A1484">
          <w:rPr>
            <w:rStyle w:val="Hyperlink"/>
          </w:rPr>
          <w:t>2.3.</w:t>
        </w:r>
        <w:r w:rsidR="004A1484" w:rsidRPr="006C37D0">
          <w:rPr>
            <w:rFonts w:cs="Times New Roman"/>
          </w:rPr>
          <w:tab/>
        </w:r>
        <w:r w:rsidR="004A1484">
          <w:rPr>
            <w:rFonts w:cs="Times New Roman"/>
          </w:rPr>
          <w:t>Project Deliverable Requirements</w:t>
        </w:r>
        <w:r w:rsidR="004A1484" w:rsidRPr="006C37D0">
          <w:rPr>
            <w:webHidden/>
          </w:rPr>
          <w:tab/>
        </w:r>
        <w:r w:rsidR="006830A4">
          <w:rPr>
            <w:webHidden/>
          </w:rPr>
          <w:t>9</w:t>
        </w:r>
      </w:hyperlink>
    </w:p>
    <w:p w:rsidR="008D490B" w:rsidRDefault="007A7E48">
      <w:pPr>
        <w:pStyle w:val="TOC2"/>
        <w:rPr>
          <w:rFonts w:cs="Times New Roman"/>
        </w:rPr>
      </w:pPr>
      <w:hyperlink w:anchor="_Toc213217792" w:history="1">
        <w:r w:rsidR="004A1484">
          <w:rPr>
            <w:rStyle w:val="Hyperlink"/>
          </w:rPr>
          <w:t>2.4</w:t>
        </w:r>
        <w:r w:rsidR="004A1484" w:rsidRPr="006C37D0">
          <w:rPr>
            <w:rFonts w:cs="Times New Roman"/>
          </w:rPr>
          <w:tab/>
        </w:r>
        <w:r w:rsidR="002B394D">
          <w:rPr>
            <w:rStyle w:val="Hyperlink"/>
          </w:rPr>
          <w:t>Project Process Requirements</w:t>
        </w:r>
        <w:r w:rsidR="004A1484" w:rsidRPr="006C37D0">
          <w:rPr>
            <w:webHidden/>
          </w:rPr>
          <w:tab/>
        </w:r>
        <w:r w:rsidR="006830A4">
          <w:rPr>
            <w:webHidden/>
          </w:rPr>
          <w:t>9</w:t>
        </w:r>
      </w:hyperlink>
    </w:p>
    <w:p w:rsidR="008D490B" w:rsidRDefault="007A7E48">
      <w:pPr>
        <w:pStyle w:val="TOC2"/>
      </w:pPr>
      <w:hyperlink w:anchor="_Toc213217794" w:history="1">
        <w:r w:rsidR="004A1484">
          <w:rPr>
            <w:rStyle w:val="Hyperlink"/>
          </w:rPr>
          <w:t>2.5</w:t>
        </w:r>
        <w:r w:rsidR="004A1484" w:rsidRPr="006C37D0">
          <w:rPr>
            <w:rFonts w:cs="Times New Roman"/>
          </w:rPr>
          <w:tab/>
        </w:r>
        <w:r w:rsidR="00471164">
          <w:rPr>
            <w:rStyle w:val="Hyperlink"/>
          </w:rPr>
          <w:t>Limitations and Exclusions</w:t>
        </w:r>
        <w:r w:rsidR="004A1484" w:rsidRPr="006C37D0">
          <w:rPr>
            <w:webHidden/>
          </w:rPr>
          <w:tab/>
        </w:r>
        <w:r w:rsidR="006830A4">
          <w:rPr>
            <w:webHidden/>
          </w:rPr>
          <w:t>10</w:t>
        </w:r>
      </w:hyperlink>
    </w:p>
    <w:p w:rsidR="008D490B" w:rsidRDefault="008D490B">
      <w:pPr>
        <w:spacing w:after="0"/>
      </w:pPr>
    </w:p>
    <w:p w:rsidR="00A555A4" w:rsidRPr="006C37D0" w:rsidRDefault="007A7E48" w:rsidP="00A555A4">
      <w:pPr>
        <w:pStyle w:val="TOC1"/>
        <w:rPr>
          <w:rStyle w:val="Hyperlink"/>
        </w:rPr>
      </w:pPr>
      <w:hyperlink w:anchor="_Toc213217788" w:history="1">
        <w:r w:rsidR="00A555A4" w:rsidRPr="006C37D0">
          <w:rPr>
            <w:rStyle w:val="Hyperlink"/>
          </w:rPr>
          <w:t>3</w:t>
        </w:r>
        <w:r w:rsidR="00A555A4" w:rsidRPr="006C37D0">
          <w:rPr>
            <w:rFonts w:cs="Times New Roman"/>
          </w:rPr>
          <w:tab/>
        </w:r>
        <w:r w:rsidR="00DF69EE">
          <w:rPr>
            <w:rStyle w:val="Hyperlink"/>
          </w:rPr>
          <w:t>RISKS AND CONTINGENCIES</w:t>
        </w:r>
        <w:r w:rsidR="00A555A4" w:rsidRPr="006C37D0">
          <w:rPr>
            <w:webHidden/>
          </w:rPr>
          <w:tab/>
        </w:r>
        <w:r w:rsidR="00895EB2">
          <w:rPr>
            <w:webHidden/>
          </w:rPr>
          <w:t>11</w:t>
        </w:r>
      </w:hyperlink>
    </w:p>
    <w:p w:rsidR="008D490B" w:rsidRDefault="007A7E48">
      <w:pPr>
        <w:pStyle w:val="TOC2"/>
        <w:rPr>
          <w:rFonts w:cs="Times New Roman"/>
        </w:rPr>
      </w:pPr>
      <w:hyperlink w:anchor="_Toc213217789" w:history="1">
        <w:r w:rsidR="002462CD">
          <w:rPr>
            <w:rStyle w:val="Hyperlink"/>
          </w:rPr>
          <w:t>3</w:t>
        </w:r>
        <w:r w:rsidR="00184424" w:rsidRPr="006C37D0">
          <w:rPr>
            <w:rStyle w:val="Hyperlink"/>
          </w:rPr>
          <w:t>.1</w:t>
        </w:r>
        <w:r w:rsidR="00184424" w:rsidRPr="006C37D0">
          <w:rPr>
            <w:rFonts w:cs="Times New Roman"/>
          </w:rPr>
          <w:tab/>
        </w:r>
        <w:r w:rsidR="002462CD">
          <w:rPr>
            <w:rStyle w:val="Hyperlink"/>
          </w:rPr>
          <w:t>Risk Analysis</w:t>
        </w:r>
        <w:r w:rsidR="00184424" w:rsidRPr="006C37D0">
          <w:rPr>
            <w:webHidden/>
          </w:rPr>
          <w:tab/>
        </w:r>
        <w:r w:rsidR="00895EB2">
          <w:rPr>
            <w:webHidden/>
          </w:rPr>
          <w:t>11</w:t>
        </w:r>
      </w:hyperlink>
    </w:p>
    <w:p w:rsidR="008D490B" w:rsidRDefault="007A7E48">
      <w:pPr>
        <w:pStyle w:val="TOC2"/>
        <w:rPr>
          <w:rStyle w:val="Hyperlink"/>
          <w:b/>
        </w:rPr>
      </w:pPr>
      <w:hyperlink w:anchor="_Toc213217808" w:history="1">
        <w:r w:rsidR="00F54F6A">
          <w:rPr>
            <w:rStyle w:val="Hyperlink"/>
          </w:rPr>
          <w:t>3</w:t>
        </w:r>
        <w:r w:rsidR="00184424" w:rsidRPr="006C37D0">
          <w:rPr>
            <w:rStyle w:val="Hyperlink"/>
          </w:rPr>
          <w:t>.2</w:t>
        </w:r>
        <w:r w:rsidR="00184424" w:rsidRPr="006C37D0">
          <w:rPr>
            <w:rFonts w:cs="Times New Roman"/>
          </w:rPr>
          <w:tab/>
        </w:r>
        <w:r w:rsidR="0008513F">
          <w:rPr>
            <w:rStyle w:val="Hyperlink"/>
          </w:rPr>
          <w:t>Risk Assessment</w:t>
        </w:r>
        <w:r w:rsidR="00184424" w:rsidRPr="006C37D0">
          <w:rPr>
            <w:webHidden/>
          </w:rPr>
          <w:tab/>
        </w:r>
        <w:r w:rsidR="00895EB2">
          <w:rPr>
            <w:webHidden/>
          </w:rPr>
          <w:t>14</w:t>
        </w:r>
      </w:hyperlink>
    </w:p>
    <w:p w:rsidR="008D490B" w:rsidRDefault="007A7E48">
      <w:pPr>
        <w:pStyle w:val="TOC2"/>
      </w:pPr>
      <w:hyperlink w:anchor="_Toc213217790" w:history="1">
        <w:r w:rsidR="00F54F6A">
          <w:rPr>
            <w:rStyle w:val="Hyperlink"/>
          </w:rPr>
          <w:t>3</w:t>
        </w:r>
        <w:r w:rsidR="00184424">
          <w:rPr>
            <w:rStyle w:val="Hyperlink"/>
          </w:rPr>
          <w:t>.3.</w:t>
        </w:r>
        <w:r w:rsidR="00184424" w:rsidRPr="006C37D0">
          <w:rPr>
            <w:rFonts w:cs="Times New Roman"/>
          </w:rPr>
          <w:tab/>
        </w:r>
        <w:r w:rsidR="00F54F6A">
          <w:rPr>
            <w:rFonts w:cs="Times New Roman"/>
          </w:rPr>
          <w:t>Risk Severity</w:t>
        </w:r>
        <w:r w:rsidR="00184424" w:rsidRPr="006C37D0">
          <w:rPr>
            <w:webHidden/>
          </w:rPr>
          <w:tab/>
        </w:r>
        <w:r w:rsidR="00895EB2">
          <w:rPr>
            <w:webHidden/>
          </w:rPr>
          <w:t>14</w:t>
        </w:r>
      </w:hyperlink>
    </w:p>
    <w:p w:rsidR="008D490B" w:rsidRDefault="008D490B">
      <w:pPr>
        <w:spacing w:after="0"/>
      </w:pPr>
    </w:p>
    <w:p w:rsidR="008D490B" w:rsidRDefault="007A7E48">
      <w:pPr>
        <w:pStyle w:val="TOC1"/>
        <w:spacing w:after="0"/>
      </w:pPr>
      <w:hyperlink w:anchor="_Toc213217788" w:history="1">
        <w:r w:rsidR="00A555A4" w:rsidRPr="006C37D0">
          <w:rPr>
            <w:rStyle w:val="Hyperlink"/>
          </w:rPr>
          <w:t>4</w:t>
        </w:r>
        <w:r w:rsidR="00A555A4" w:rsidRPr="006C37D0">
          <w:rPr>
            <w:rFonts w:cs="Times New Roman"/>
          </w:rPr>
          <w:tab/>
        </w:r>
        <w:r w:rsidR="00674259">
          <w:rPr>
            <w:rStyle w:val="Hyperlink"/>
          </w:rPr>
          <w:t>PROJECT SCHEDULE</w:t>
        </w:r>
        <w:r w:rsidR="00A555A4" w:rsidRPr="006C37D0">
          <w:rPr>
            <w:webHidden/>
          </w:rPr>
          <w:tab/>
        </w:r>
        <w:r w:rsidR="00E5404B">
          <w:rPr>
            <w:webHidden/>
          </w:rPr>
          <w:t>15</w:t>
        </w:r>
      </w:hyperlink>
    </w:p>
    <w:p w:rsidR="008D490B" w:rsidRDefault="008D490B">
      <w:pPr>
        <w:spacing w:after="0"/>
      </w:pPr>
    </w:p>
    <w:p w:rsidR="00A555A4" w:rsidRPr="006C37D0" w:rsidRDefault="007A7E48" w:rsidP="00A555A4">
      <w:pPr>
        <w:pStyle w:val="TOC1"/>
        <w:rPr>
          <w:rFonts w:cs="Times New Roman"/>
        </w:rPr>
      </w:pPr>
      <w:hyperlink w:anchor="_Toc213217788" w:history="1">
        <w:r w:rsidR="00A555A4" w:rsidRPr="006C37D0">
          <w:rPr>
            <w:rStyle w:val="Hyperlink"/>
          </w:rPr>
          <w:t>5</w:t>
        </w:r>
        <w:r w:rsidR="00A555A4" w:rsidRPr="006C37D0">
          <w:rPr>
            <w:rFonts w:cs="Times New Roman"/>
          </w:rPr>
          <w:tab/>
        </w:r>
        <w:r w:rsidR="00A810C3">
          <w:rPr>
            <w:rStyle w:val="Hyperlink"/>
          </w:rPr>
          <w:t>COMMUNICATION PLAN</w:t>
        </w:r>
        <w:r w:rsidR="00A555A4" w:rsidRPr="006C37D0">
          <w:rPr>
            <w:webHidden/>
          </w:rPr>
          <w:tab/>
        </w:r>
        <w:r w:rsidR="00A555A4">
          <w:rPr>
            <w:webHidden/>
          </w:rPr>
          <w:t>1</w:t>
        </w:r>
        <w:r w:rsidR="00E5404B">
          <w:rPr>
            <w:webHidden/>
          </w:rPr>
          <w:t>5</w:t>
        </w:r>
      </w:hyperlink>
    </w:p>
    <w:p w:rsidR="008D490B" w:rsidRDefault="007A7E48">
      <w:pPr>
        <w:pStyle w:val="TOC2"/>
        <w:rPr>
          <w:rFonts w:cs="Times New Roman"/>
        </w:rPr>
      </w:pPr>
      <w:del w:id="1" w:author="Kristin" w:date="2012-02-28T13:58:00Z">
        <w:r w:rsidDel="00C5743B">
          <w:fldChar w:fldCharType="begin"/>
        </w:r>
        <w:r w:rsidR="00A555A4" w:rsidDel="00C5743B">
          <w:delInstrText>HYPERLINK \l "_Toc213217810"</w:delInstrText>
        </w:r>
        <w:r w:rsidDel="00C5743B">
          <w:fldChar w:fldCharType="separate"/>
        </w:r>
        <w:r w:rsidR="00A555A4" w:rsidRPr="006C37D0" w:rsidDel="00C5743B">
          <w:rPr>
            <w:rStyle w:val="Hyperlink"/>
          </w:rPr>
          <w:delText>5.1</w:delText>
        </w:r>
        <w:r w:rsidR="00A555A4" w:rsidRPr="006C37D0" w:rsidDel="00C5743B">
          <w:rPr>
            <w:rFonts w:cs="Times New Roman"/>
          </w:rPr>
          <w:tab/>
        </w:r>
        <w:r w:rsidR="00BB44D8" w:rsidDel="00C5743B">
          <w:rPr>
            <w:rStyle w:val="Hyperlink"/>
          </w:rPr>
          <w:delText>SCRUM</w:delText>
        </w:r>
        <w:r w:rsidR="00A555A4" w:rsidRPr="006C37D0" w:rsidDel="00C5743B">
          <w:rPr>
            <w:webHidden/>
          </w:rPr>
          <w:tab/>
        </w:r>
        <w:r w:rsidR="00A555A4" w:rsidDel="00C5743B">
          <w:rPr>
            <w:webHidden/>
          </w:rPr>
          <w:delText>11</w:delText>
        </w:r>
        <w:r w:rsidDel="00C5743B">
          <w:fldChar w:fldCharType="end"/>
        </w:r>
      </w:del>
      <w:ins w:id="2" w:author="Kristin" w:date="2012-02-28T13:58:00Z">
        <w:r>
          <w:fldChar w:fldCharType="begin"/>
        </w:r>
        <w:r w:rsidR="00C5743B">
          <w:instrText>HYPERLINK \l "_Toc213217810"</w:instrText>
        </w:r>
        <w:r>
          <w:fldChar w:fldCharType="separate"/>
        </w:r>
        <w:r w:rsidR="00C5743B" w:rsidRPr="006C37D0">
          <w:rPr>
            <w:rStyle w:val="Hyperlink"/>
          </w:rPr>
          <w:t>5.1</w:t>
        </w:r>
        <w:r w:rsidR="00C5743B" w:rsidRPr="006C37D0">
          <w:rPr>
            <w:rFonts w:cs="Times New Roman"/>
          </w:rPr>
          <w:tab/>
        </w:r>
        <w:r w:rsidR="00C5743B">
          <w:rPr>
            <w:rStyle w:val="Hyperlink"/>
          </w:rPr>
          <w:t>SCRUM</w:t>
        </w:r>
        <w:r w:rsidR="00C5743B" w:rsidRPr="006C37D0">
          <w:rPr>
            <w:webHidden/>
          </w:rPr>
          <w:tab/>
        </w:r>
        <w:r w:rsidR="00C5743B">
          <w:rPr>
            <w:webHidden/>
          </w:rPr>
          <w:t>15</w:t>
        </w:r>
        <w:r>
          <w:fldChar w:fldCharType="end"/>
        </w:r>
      </w:ins>
    </w:p>
    <w:p w:rsidR="008D490B" w:rsidRDefault="007A7E48">
      <w:pPr>
        <w:pStyle w:val="TOC2"/>
      </w:pPr>
      <w:del w:id="3" w:author="Kristin" w:date="2012-02-28T13:58:00Z">
        <w:r w:rsidDel="00C5743B">
          <w:fldChar w:fldCharType="begin"/>
        </w:r>
        <w:r w:rsidR="00A555A4" w:rsidDel="00C5743B">
          <w:delInstrText>HYPERLINK \l "_Toc213217828"</w:delInstrText>
        </w:r>
        <w:r w:rsidDel="00C5743B">
          <w:fldChar w:fldCharType="separate"/>
        </w:r>
        <w:r w:rsidR="00A555A4" w:rsidRPr="006C37D0" w:rsidDel="00C5743B">
          <w:rPr>
            <w:rStyle w:val="Hyperlink"/>
          </w:rPr>
          <w:delText>5.2</w:delText>
        </w:r>
        <w:r w:rsidR="00A555A4" w:rsidRPr="006C37D0" w:rsidDel="00C5743B">
          <w:rPr>
            <w:rFonts w:cs="Times New Roman"/>
          </w:rPr>
          <w:tab/>
        </w:r>
        <w:r w:rsidR="00BB44D8" w:rsidDel="00C5743B">
          <w:rPr>
            <w:rStyle w:val="Hyperlink"/>
          </w:rPr>
          <w:delText>Information Resources</w:delText>
        </w:r>
        <w:r w:rsidR="00A555A4" w:rsidRPr="006C37D0" w:rsidDel="00C5743B">
          <w:rPr>
            <w:webHidden/>
          </w:rPr>
          <w:tab/>
        </w:r>
        <w:r w:rsidR="00A555A4" w:rsidDel="00C5743B">
          <w:rPr>
            <w:webHidden/>
          </w:rPr>
          <w:delText>12</w:delText>
        </w:r>
        <w:r w:rsidDel="00C5743B">
          <w:fldChar w:fldCharType="end"/>
        </w:r>
      </w:del>
      <w:ins w:id="4" w:author="Kristin" w:date="2012-02-28T13:58:00Z">
        <w:r>
          <w:fldChar w:fldCharType="begin"/>
        </w:r>
        <w:r w:rsidR="00C5743B">
          <w:instrText>HYPERLINK \l "_Toc213217828"</w:instrText>
        </w:r>
        <w:r>
          <w:fldChar w:fldCharType="separate"/>
        </w:r>
        <w:r w:rsidR="00C5743B" w:rsidRPr="006C37D0">
          <w:rPr>
            <w:rStyle w:val="Hyperlink"/>
          </w:rPr>
          <w:t>5.2</w:t>
        </w:r>
        <w:r w:rsidR="00C5743B" w:rsidRPr="006C37D0">
          <w:rPr>
            <w:rFonts w:cs="Times New Roman"/>
          </w:rPr>
          <w:tab/>
        </w:r>
        <w:r w:rsidR="00C5743B">
          <w:rPr>
            <w:rStyle w:val="Hyperlink"/>
          </w:rPr>
          <w:t>Information Resources</w:t>
        </w:r>
        <w:r w:rsidR="00C5743B" w:rsidRPr="006C37D0">
          <w:rPr>
            <w:webHidden/>
          </w:rPr>
          <w:tab/>
        </w:r>
        <w:r w:rsidR="00C5743B">
          <w:rPr>
            <w:webHidden/>
          </w:rPr>
          <w:t>16</w:t>
        </w:r>
        <w:r>
          <w:fldChar w:fldCharType="end"/>
        </w:r>
      </w:ins>
    </w:p>
    <w:p w:rsidR="008D490B" w:rsidRDefault="008D490B">
      <w:pPr>
        <w:spacing w:after="0"/>
      </w:pPr>
    </w:p>
    <w:p w:rsidR="008D490B" w:rsidRDefault="007A7E48">
      <w:pPr>
        <w:pStyle w:val="TOC1"/>
        <w:spacing w:after="0"/>
      </w:pPr>
      <w:del w:id="5" w:author="Kristin" w:date="2012-02-28T13:58:00Z">
        <w:r w:rsidDel="00C5743B">
          <w:fldChar w:fldCharType="begin"/>
        </w:r>
        <w:r w:rsidR="00A555A4" w:rsidDel="00C5743B">
          <w:delInstrText>HYPERLINK \l "_Toc213217788"</w:delInstrText>
        </w:r>
        <w:r w:rsidDel="00C5743B">
          <w:fldChar w:fldCharType="separate"/>
        </w:r>
        <w:r w:rsidR="00A555A4" w:rsidRPr="006C37D0" w:rsidDel="00C5743B">
          <w:rPr>
            <w:rStyle w:val="Hyperlink"/>
          </w:rPr>
          <w:delText>6</w:delText>
        </w:r>
        <w:r w:rsidR="00A555A4" w:rsidRPr="006C37D0" w:rsidDel="00C5743B">
          <w:rPr>
            <w:rFonts w:cs="Times New Roman"/>
          </w:rPr>
          <w:tab/>
        </w:r>
        <w:r w:rsidR="00A810C3" w:rsidDel="00C5743B">
          <w:rPr>
            <w:rStyle w:val="Hyperlink"/>
          </w:rPr>
          <w:delText>QUALITY PLAN</w:delText>
        </w:r>
        <w:r w:rsidR="00A555A4" w:rsidRPr="006C37D0" w:rsidDel="00C5743B">
          <w:rPr>
            <w:webHidden/>
          </w:rPr>
          <w:tab/>
        </w:r>
        <w:r w:rsidR="00A555A4" w:rsidDel="00C5743B">
          <w:rPr>
            <w:webHidden/>
          </w:rPr>
          <w:delText>12</w:delText>
        </w:r>
        <w:r w:rsidDel="00C5743B">
          <w:fldChar w:fldCharType="end"/>
        </w:r>
      </w:del>
      <w:ins w:id="6" w:author="Kristin" w:date="2012-02-28T13:58:00Z">
        <w:r>
          <w:fldChar w:fldCharType="begin"/>
        </w:r>
        <w:r w:rsidR="00C5743B">
          <w:instrText>HYPERLINK \l "_Toc213217788"</w:instrText>
        </w:r>
        <w:r>
          <w:fldChar w:fldCharType="separate"/>
        </w:r>
        <w:r w:rsidR="00C5743B" w:rsidRPr="006C37D0">
          <w:rPr>
            <w:rStyle w:val="Hyperlink"/>
          </w:rPr>
          <w:t>6</w:t>
        </w:r>
        <w:r w:rsidR="00C5743B" w:rsidRPr="006C37D0">
          <w:rPr>
            <w:rFonts w:cs="Times New Roman"/>
          </w:rPr>
          <w:tab/>
        </w:r>
        <w:r w:rsidR="00C5743B">
          <w:rPr>
            <w:rStyle w:val="Hyperlink"/>
          </w:rPr>
          <w:t>QUALITY PLAN</w:t>
        </w:r>
        <w:r w:rsidR="00C5743B" w:rsidRPr="006C37D0">
          <w:rPr>
            <w:webHidden/>
          </w:rPr>
          <w:tab/>
        </w:r>
        <w:r w:rsidR="00C5743B">
          <w:rPr>
            <w:webHidden/>
          </w:rPr>
          <w:t>17</w:t>
        </w:r>
        <w:r>
          <w:fldChar w:fldCharType="end"/>
        </w:r>
      </w:ins>
    </w:p>
    <w:p w:rsidR="00A810C3" w:rsidRPr="006C37D0" w:rsidRDefault="007A7E48" w:rsidP="00A810C3">
      <w:pPr>
        <w:pStyle w:val="TOC1"/>
        <w:spacing w:before="240"/>
        <w:rPr>
          <w:rFonts w:cs="Times New Roman"/>
        </w:rPr>
      </w:pPr>
      <w:r>
        <w:fldChar w:fldCharType="begin"/>
      </w:r>
      <w:r w:rsidR="00A810C3">
        <w:instrText>HYPERLINK \l "_Toc213217780"</w:instrText>
      </w:r>
      <w:r>
        <w:fldChar w:fldCharType="separate"/>
      </w:r>
      <w:r w:rsidR="00A810C3">
        <w:rPr>
          <w:rStyle w:val="Hyperlink"/>
        </w:rPr>
        <w:t>7</w:t>
      </w:r>
      <w:r w:rsidR="00A810C3" w:rsidRPr="006C37D0">
        <w:rPr>
          <w:rFonts w:cs="Times New Roman"/>
        </w:rPr>
        <w:tab/>
      </w:r>
      <w:r w:rsidR="00A810C3">
        <w:rPr>
          <w:rStyle w:val="Hyperlink"/>
        </w:rPr>
        <w:t>RESPONSIBILITIES</w:t>
      </w:r>
      <w:r w:rsidR="00A810C3" w:rsidRPr="006C37D0">
        <w:rPr>
          <w:webHidden/>
        </w:rPr>
        <w:tab/>
      </w:r>
      <w:del w:id="7" w:author="Kristin" w:date="2012-02-28T14:01:00Z">
        <w:r w:rsidRPr="00773EE6" w:rsidDel="004C6CBA">
          <w:rPr>
            <w:webHidden/>
          </w:rPr>
          <w:fldChar w:fldCharType="begin"/>
        </w:r>
        <w:r w:rsidDel="004C6CBA">
          <w:rPr>
            <w:webHidden/>
          </w:rPr>
          <w:delInstrText xml:space="preserve"> PAGEREF _Toc213217780 \h </w:delInstrText>
        </w:r>
        <w:r w:rsidRPr="00773EE6" w:rsidDel="004C6CBA">
          <w:rPr>
            <w:webHidden/>
            <w:rPrChange w:id="8" w:author="Kristin" w:date="2012-02-28T13:59:00Z">
              <w:rPr>
                <w:webHidden/>
              </w:rPr>
            </w:rPrChange>
          </w:rPr>
          <w:fldChar w:fldCharType="separate"/>
        </w:r>
      </w:del>
      <w:ins w:id="9" w:author="Kristin" w:date="2012-02-28T14:04:00Z">
        <w:r w:rsidR="00306FC0">
          <w:rPr>
            <w:b w:val="0"/>
            <w:bCs w:val="0"/>
            <w:webHidden/>
          </w:rPr>
          <w:t>Error! Bookmark not defined.</w:t>
        </w:r>
      </w:ins>
      <w:del w:id="10" w:author="Kristin" w:date="2012-02-28T13:51:00Z">
        <w:r>
          <w:rPr>
            <w:webHidden/>
          </w:rPr>
          <w:delText>2</w:delText>
        </w:r>
      </w:del>
      <w:del w:id="11" w:author="Kristin" w:date="2012-02-28T14:01:00Z">
        <w:r w:rsidRPr="00773EE6" w:rsidDel="004C6CBA">
          <w:rPr>
            <w:webHidden/>
          </w:rPr>
          <w:fldChar w:fldCharType="end"/>
        </w:r>
      </w:del>
      <w:ins w:id="12" w:author="Kristin" w:date="2012-02-28T14:01:00Z">
        <w:r w:rsidR="004C6CBA">
          <w:rPr>
            <w:webHidden/>
          </w:rPr>
          <w:t>18</w:t>
        </w:r>
      </w:ins>
      <w:r>
        <w:fldChar w:fldCharType="end"/>
      </w:r>
    </w:p>
    <w:p w:rsidR="00DD7066" w:rsidRPr="006C37D0" w:rsidRDefault="007A7E48" w:rsidP="00DD7066">
      <w:pPr>
        <w:pStyle w:val="TOC1"/>
        <w:spacing w:before="240"/>
        <w:rPr>
          <w:rFonts w:cs="Times New Roman"/>
        </w:rPr>
      </w:pPr>
      <w:r>
        <w:fldChar w:fldCharType="begin"/>
      </w:r>
      <w:r w:rsidR="00DD7066">
        <w:instrText>HYPERLINK \l "_Toc213217780"</w:instrText>
      </w:r>
      <w:r>
        <w:fldChar w:fldCharType="separate"/>
      </w:r>
      <w:r w:rsidR="00DD7066" w:rsidRPr="006C37D0">
        <w:rPr>
          <w:rFonts w:cs="Times New Roman"/>
        </w:rPr>
        <w:tab/>
      </w:r>
      <w:r w:rsidR="00DD7066">
        <w:rPr>
          <w:rFonts w:cs="Times New Roman"/>
        </w:rPr>
        <w:t>APPENDIX A: PROJECT SC</w:t>
      </w:r>
      <w:r w:rsidR="00442785">
        <w:rPr>
          <w:rFonts w:cs="Times New Roman"/>
        </w:rPr>
        <w:t>H</w:t>
      </w:r>
      <w:r w:rsidR="00DD7066">
        <w:rPr>
          <w:rFonts w:cs="Times New Roman"/>
        </w:rPr>
        <w:t>EDULE</w:t>
      </w:r>
      <w:r w:rsidR="00B82BC1">
        <w:rPr>
          <w:rFonts w:cs="Times New Roman"/>
        </w:rPr>
        <w:t xml:space="preserve"> BREAKDOWN</w:t>
      </w:r>
      <w:r w:rsidR="00DD7066" w:rsidRPr="006C37D0">
        <w:rPr>
          <w:webHidden/>
        </w:rPr>
        <w:tab/>
      </w:r>
      <w:del w:id="13" w:author="Kristin" w:date="2012-02-28T13:59:00Z">
        <w:r w:rsidRPr="006C37D0" w:rsidDel="001769C8">
          <w:rPr>
            <w:webHidden/>
          </w:rPr>
          <w:fldChar w:fldCharType="begin"/>
        </w:r>
        <w:r w:rsidR="00DD7066" w:rsidRPr="006C37D0" w:rsidDel="001769C8">
          <w:rPr>
            <w:webHidden/>
          </w:rPr>
          <w:delInstrText xml:space="preserve"> PAGEREF _Toc213217780 \h </w:delInstrText>
        </w:r>
        <w:r w:rsidRPr="006C37D0" w:rsidDel="001769C8">
          <w:rPr>
            <w:webHidden/>
          </w:rPr>
          <w:fldChar w:fldCharType="separate"/>
        </w:r>
      </w:del>
      <w:ins w:id="14" w:author="Kristin" w:date="2012-02-28T14:04:00Z">
        <w:r w:rsidR="00306FC0">
          <w:rPr>
            <w:b w:val="0"/>
            <w:bCs w:val="0"/>
            <w:webHidden/>
          </w:rPr>
          <w:t>Error! Bookmark not defined.</w:t>
        </w:r>
      </w:ins>
      <w:del w:id="15" w:author="Kristin" w:date="2012-02-28T13:51:00Z">
        <w:r w:rsidR="00DD7066" w:rsidDel="00A55EAB">
          <w:rPr>
            <w:webHidden/>
          </w:rPr>
          <w:delText>2</w:delText>
        </w:r>
      </w:del>
      <w:del w:id="16" w:author="Kristin" w:date="2012-02-28T13:59:00Z">
        <w:r w:rsidRPr="006C37D0" w:rsidDel="001769C8">
          <w:rPr>
            <w:webHidden/>
          </w:rPr>
          <w:fldChar w:fldCharType="end"/>
        </w:r>
      </w:del>
      <w:ins w:id="17" w:author="Kristin" w:date="2012-02-28T13:59:00Z">
        <w:r w:rsidR="001769C8">
          <w:rPr>
            <w:webHidden/>
          </w:rPr>
          <w:t>19</w:t>
        </w:r>
      </w:ins>
      <w:r>
        <w:fldChar w:fldCharType="end"/>
      </w:r>
    </w:p>
    <w:p w:rsidR="008D490B" w:rsidRDefault="008D490B">
      <w:pPr>
        <w:pStyle w:val="TOC2"/>
      </w:pPr>
    </w:p>
    <w:p w:rsidR="00C03662" w:rsidRDefault="007A7E48">
      <w:pPr>
        <w:rPr>
          <w:ins w:id="18" w:author="Kristin" w:date="2012-02-28T13:51:00Z"/>
        </w:rPr>
      </w:pPr>
      <w:r w:rsidRPr="006C37D0">
        <w:lastRenderedPageBreak/>
        <w:fldChar w:fldCharType="end"/>
      </w:r>
    </w:p>
    <w:p w:rsidR="008D490B" w:rsidRDefault="00D729DD">
      <w:r w:rsidRPr="00D729DD">
        <w:rPr>
          <w:b/>
          <w:smallCaps/>
          <w:spacing w:val="30"/>
          <w:sz w:val="28"/>
          <w:szCs w:val="28"/>
        </w:rPr>
        <w:t>List of Tables</w:t>
      </w:r>
    </w:p>
    <w:p w:rsidR="00381E7A" w:rsidRPr="000F0598" w:rsidRDefault="00381E7A" w:rsidP="00381E7A">
      <w:pPr>
        <w:tabs>
          <w:tab w:val="left" w:pos="480"/>
          <w:tab w:val="right" w:leader="dot" w:pos="8630"/>
        </w:tabs>
        <w:spacing w:before="120"/>
        <w:rPr>
          <w:rFonts w:ascii="Calibri" w:hAnsi="Calibri"/>
          <w:bCs/>
          <w:webHidden/>
        </w:rPr>
      </w:pPr>
      <w:r w:rsidRPr="000F0598">
        <w:rPr>
          <w:rFonts w:ascii="Calibri" w:hAnsi="Calibri"/>
          <w:bCs/>
        </w:rPr>
        <w:t xml:space="preserve">Table 1: </w:t>
      </w:r>
      <w:del w:id="19" w:author="Kristin" w:date="2012-02-28T13:44:00Z">
        <w:r w:rsidDel="0008690B">
          <w:rPr>
            <w:rFonts w:ascii="Calibri" w:hAnsi="Calibri"/>
            <w:bCs/>
          </w:rPr>
          <w:delText>Program Risks</w:delText>
        </w:r>
      </w:del>
      <w:ins w:id="20" w:author="Kristin" w:date="2012-02-28T13:44:00Z">
        <w:r w:rsidR="0008690B">
          <w:rPr>
            <w:rFonts w:ascii="Calibri" w:hAnsi="Calibri"/>
            <w:bCs/>
          </w:rPr>
          <w:t>Risk Assessment</w:t>
        </w:r>
      </w:ins>
      <w:r w:rsidRPr="000F0598">
        <w:rPr>
          <w:rFonts w:ascii="Calibri" w:hAnsi="Calibri"/>
          <w:bCs/>
          <w:webHidden/>
        </w:rPr>
        <w:tab/>
        <w:t>…</w:t>
      </w:r>
      <w:ins w:id="21" w:author="Kristin" w:date="2012-02-28T13:45:00Z">
        <w:r w:rsidR="006304BD">
          <w:rPr>
            <w:rFonts w:ascii="Calibri" w:hAnsi="Calibri"/>
            <w:bCs/>
            <w:webHidden/>
          </w:rPr>
          <w:t>14</w:t>
        </w:r>
      </w:ins>
      <w:del w:id="22" w:author="Kristin" w:date="2012-02-28T13:45:00Z">
        <w:r w:rsidDel="006304BD">
          <w:rPr>
            <w:rFonts w:ascii="Calibri" w:hAnsi="Calibri"/>
            <w:bCs/>
            <w:webHidden/>
          </w:rPr>
          <w:delText>5</w:delText>
        </w:r>
      </w:del>
    </w:p>
    <w:p w:rsidR="00381E7A" w:rsidRDefault="00381E7A" w:rsidP="00381E7A">
      <w:pPr>
        <w:tabs>
          <w:tab w:val="left" w:pos="480"/>
          <w:tab w:val="right" w:leader="dot" w:pos="8630"/>
        </w:tabs>
        <w:spacing w:before="120"/>
        <w:rPr>
          <w:rFonts w:ascii="Calibri" w:hAnsi="Calibri"/>
          <w:bCs/>
          <w:webHidden/>
        </w:rPr>
      </w:pPr>
      <w:r w:rsidRPr="000F0598">
        <w:rPr>
          <w:rFonts w:ascii="Calibri" w:hAnsi="Calibri"/>
          <w:bCs/>
        </w:rPr>
        <w:t xml:space="preserve">Table </w:t>
      </w:r>
      <w:del w:id="23" w:author="Kristin" w:date="2012-02-28T13:45:00Z">
        <w:r w:rsidRPr="000F0598" w:rsidDel="00242960">
          <w:rPr>
            <w:rFonts w:ascii="Calibri" w:hAnsi="Calibri"/>
            <w:bCs/>
          </w:rPr>
          <w:delText>2</w:delText>
        </w:r>
      </w:del>
      <w:ins w:id="24" w:author="Kristin" w:date="2012-02-28T13:45:00Z">
        <w:r w:rsidR="00242960">
          <w:rPr>
            <w:rFonts w:ascii="Calibri" w:hAnsi="Calibri"/>
            <w:bCs/>
          </w:rPr>
          <w:t>2</w:t>
        </w:r>
      </w:ins>
      <w:r w:rsidRPr="000F0598">
        <w:rPr>
          <w:rFonts w:ascii="Calibri" w:hAnsi="Calibri"/>
          <w:bCs/>
        </w:rPr>
        <w:t xml:space="preserve">: </w:t>
      </w:r>
      <w:del w:id="25" w:author="Kristin" w:date="2012-02-28T13:46:00Z">
        <w:r w:rsidDel="00242960">
          <w:rPr>
            <w:rFonts w:ascii="Calibri" w:hAnsi="Calibri"/>
            <w:bCs/>
          </w:rPr>
          <w:delText>Deliverable Assignments</w:delText>
        </w:r>
      </w:del>
      <w:ins w:id="26" w:author="Kristin" w:date="2012-02-28T13:46:00Z">
        <w:r w:rsidR="00242960">
          <w:rPr>
            <w:rFonts w:ascii="Calibri" w:hAnsi="Calibri"/>
            <w:bCs/>
          </w:rPr>
          <w:t>Iteration Timeline</w:t>
        </w:r>
      </w:ins>
      <w:r w:rsidRPr="000F0598">
        <w:rPr>
          <w:rFonts w:ascii="Calibri" w:hAnsi="Calibri"/>
          <w:bCs/>
          <w:webHidden/>
        </w:rPr>
        <w:tab/>
        <w:t>…</w:t>
      </w:r>
      <w:del w:id="27" w:author="Kristin" w:date="2012-02-28T13:56:00Z">
        <w:r w:rsidDel="0092354F">
          <w:rPr>
            <w:rFonts w:ascii="Calibri" w:hAnsi="Calibri"/>
            <w:bCs/>
            <w:webHidden/>
          </w:rPr>
          <w:delText>10</w:delText>
        </w:r>
      </w:del>
      <w:ins w:id="28" w:author="Kristin" w:date="2012-02-28T13:56:00Z">
        <w:r w:rsidR="0092354F">
          <w:rPr>
            <w:rFonts w:ascii="Calibri" w:hAnsi="Calibri"/>
            <w:bCs/>
            <w:webHidden/>
          </w:rPr>
          <w:t>15</w:t>
        </w:r>
      </w:ins>
    </w:p>
    <w:p w:rsidR="00015962" w:rsidRDefault="00015962" w:rsidP="00015962">
      <w:pPr>
        <w:tabs>
          <w:tab w:val="left" w:pos="480"/>
          <w:tab w:val="right" w:leader="dot" w:pos="8630"/>
        </w:tabs>
        <w:spacing w:before="120"/>
        <w:rPr>
          <w:ins w:id="29" w:author="Kristin" w:date="2012-02-28T13:50:00Z"/>
          <w:rFonts w:ascii="Calibri" w:hAnsi="Calibri"/>
          <w:bCs/>
          <w:webHidden/>
        </w:rPr>
      </w:pPr>
      <w:ins w:id="30" w:author="Kristin" w:date="2012-02-28T13:46:00Z">
        <w:r w:rsidRPr="000F0598">
          <w:rPr>
            <w:rFonts w:ascii="Calibri" w:hAnsi="Calibri"/>
            <w:bCs/>
          </w:rPr>
          <w:t xml:space="preserve">Table </w:t>
        </w:r>
        <w:r>
          <w:rPr>
            <w:rFonts w:ascii="Calibri" w:hAnsi="Calibri"/>
            <w:bCs/>
          </w:rPr>
          <w:t>3</w:t>
        </w:r>
        <w:r w:rsidRPr="000F0598">
          <w:rPr>
            <w:rFonts w:ascii="Calibri" w:hAnsi="Calibri"/>
            <w:bCs/>
          </w:rPr>
          <w:t xml:space="preserve">: </w:t>
        </w:r>
        <w:r>
          <w:rPr>
            <w:rFonts w:ascii="Calibri" w:hAnsi="Calibri"/>
            <w:bCs/>
          </w:rPr>
          <w:t>Communication Plan</w:t>
        </w:r>
        <w:r w:rsidRPr="000F0598">
          <w:rPr>
            <w:rFonts w:ascii="Calibri" w:hAnsi="Calibri"/>
            <w:bCs/>
            <w:webHidden/>
          </w:rPr>
          <w:tab/>
          <w:t>…</w:t>
        </w:r>
        <w:r>
          <w:rPr>
            <w:rFonts w:ascii="Calibri" w:hAnsi="Calibri"/>
            <w:bCs/>
            <w:webHidden/>
          </w:rPr>
          <w:t>16</w:t>
        </w:r>
      </w:ins>
    </w:p>
    <w:p w:rsidR="00381E7A" w:rsidRDefault="00C03662" w:rsidP="00381E7A">
      <w:pPr>
        <w:tabs>
          <w:tab w:val="left" w:pos="480"/>
          <w:tab w:val="right" w:leader="dot" w:pos="8630"/>
        </w:tabs>
        <w:spacing w:before="120"/>
        <w:rPr>
          <w:ins w:id="31" w:author="Kristin" w:date="2012-02-28T13:51:00Z"/>
          <w:rFonts w:ascii="Calibri" w:hAnsi="Calibri"/>
          <w:bCs/>
          <w:webHidden/>
        </w:rPr>
      </w:pPr>
      <w:ins w:id="32" w:author="Kristin" w:date="2012-02-28T13:50:00Z">
        <w:r w:rsidRPr="000F0598">
          <w:rPr>
            <w:rFonts w:ascii="Calibri" w:hAnsi="Calibri"/>
            <w:bCs/>
          </w:rPr>
          <w:t xml:space="preserve">Table </w:t>
        </w:r>
      </w:ins>
      <w:ins w:id="33" w:author="Kristin" w:date="2012-02-28T13:51:00Z">
        <w:r>
          <w:rPr>
            <w:rFonts w:ascii="Calibri" w:hAnsi="Calibri"/>
            <w:bCs/>
          </w:rPr>
          <w:t>4</w:t>
        </w:r>
      </w:ins>
      <w:ins w:id="34" w:author="Kristin" w:date="2012-02-28T13:50:00Z">
        <w:r w:rsidRPr="000F0598">
          <w:rPr>
            <w:rFonts w:ascii="Calibri" w:hAnsi="Calibri"/>
            <w:bCs/>
          </w:rPr>
          <w:t xml:space="preserve">: </w:t>
        </w:r>
      </w:ins>
      <w:ins w:id="35" w:author="Kristin" w:date="2012-02-28T13:51:00Z">
        <w:r>
          <w:rPr>
            <w:rFonts w:ascii="Calibri" w:hAnsi="Calibri"/>
            <w:bCs/>
          </w:rPr>
          <w:t>Key Responsibilities</w:t>
        </w:r>
      </w:ins>
      <w:ins w:id="36" w:author="Kristin" w:date="2012-02-28T13:50:00Z">
        <w:r w:rsidRPr="000F0598">
          <w:rPr>
            <w:rFonts w:ascii="Calibri" w:hAnsi="Calibri"/>
            <w:bCs/>
            <w:webHidden/>
          </w:rPr>
          <w:tab/>
          <w:t>…</w:t>
        </w:r>
        <w:r>
          <w:rPr>
            <w:rFonts w:ascii="Calibri" w:hAnsi="Calibri"/>
            <w:bCs/>
            <w:webHidden/>
          </w:rPr>
          <w:t>1</w:t>
        </w:r>
      </w:ins>
      <w:ins w:id="37" w:author="Kristin" w:date="2012-02-28T13:51:00Z">
        <w:r>
          <w:rPr>
            <w:rFonts w:ascii="Calibri" w:hAnsi="Calibri"/>
            <w:bCs/>
            <w:webHidden/>
          </w:rPr>
          <w:t>8</w:t>
        </w:r>
      </w:ins>
    </w:p>
    <w:p w:rsidR="00C03662" w:rsidRPr="00C03662" w:rsidRDefault="00C03662" w:rsidP="00381E7A">
      <w:pPr>
        <w:tabs>
          <w:tab w:val="left" w:pos="480"/>
          <w:tab w:val="right" w:leader="dot" w:pos="8630"/>
        </w:tabs>
        <w:spacing w:before="120"/>
        <w:rPr>
          <w:rFonts w:ascii="Calibri" w:hAnsi="Calibri"/>
          <w:bCs/>
          <w:rPrChange w:id="38" w:author="Kristin" w:date="2012-02-28T13:51:00Z">
            <w:rPr>
              <w:rFonts w:ascii="Calibri" w:hAnsi="Calibri"/>
              <w:b/>
              <w:bCs/>
              <w:caps/>
            </w:rPr>
          </w:rPrChange>
        </w:rPr>
      </w:pPr>
    </w:p>
    <w:p w:rsidR="008D490B" w:rsidRDefault="00D729DD">
      <w:pPr>
        <w:pStyle w:val="Heading1"/>
        <w:numPr>
          <w:ilvl w:val="0"/>
          <w:numId w:val="0"/>
        </w:numPr>
        <w:ind w:left="360" w:hanging="360"/>
      </w:pPr>
      <w:r w:rsidRPr="00D729DD">
        <w:t>List of Figures</w:t>
      </w:r>
    </w:p>
    <w:p w:rsidR="00381E7A" w:rsidRPr="000F0598" w:rsidRDefault="00381E7A" w:rsidP="00381E7A">
      <w:pPr>
        <w:tabs>
          <w:tab w:val="left" w:pos="480"/>
          <w:tab w:val="right" w:leader="dot" w:pos="8630"/>
        </w:tabs>
        <w:spacing w:before="120"/>
        <w:rPr>
          <w:ins w:id="39" w:author="Kristin" w:date="2012-02-28T12:10:00Z"/>
          <w:rFonts w:ascii="Calibri" w:hAnsi="Calibri"/>
          <w:b/>
          <w:bCs/>
          <w:caps/>
        </w:rPr>
      </w:pPr>
      <w:ins w:id="40" w:author="Kristin" w:date="2012-02-28T12:10:00Z">
        <w:r w:rsidRPr="000F0598">
          <w:rPr>
            <w:rFonts w:ascii="Calibri" w:hAnsi="Calibri"/>
            <w:bCs/>
          </w:rPr>
          <w:t xml:space="preserve">Figure 1: </w:t>
        </w:r>
      </w:ins>
      <w:ins w:id="41" w:author="Kristin" w:date="2012-02-28T13:45:00Z">
        <w:r w:rsidR="00213A59">
          <w:rPr>
            <w:rFonts w:ascii="Calibri" w:hAnsi="Calibri"/>
            <w:bCs/>
          </w:rPr>
          <w:t>Risk Severity Matrix</w:t>
        </w:r>
      </w:ins>
      <w:ins w:id="42" w:author="Kristin" w:date="2012-02-28T12:10:00Z">
        <w:r w:rsidRPr="000F0598">
          <w:rPr>
            <w:rFonts w:ascii="Calibri" w:hAnsi="Calibri"/>
            <w:bCs/>
            <w:webHidden/>
          </w:rPr>
          <w:tab/>
          <w:t>…</w:t>
        </w:r>
      </w:ins>
      <w:ins w:id="43" w:author="Kristin" w:date="2012-02-28T13:45:00Z">
        <w:r w:rsidR="00213A59">
          <w:rPr>
            <w:rFonts w:ascii="Calibri" w:hAnsi="Calibri"/>
            <w:bCs/>
            <w:webHidden/>
          </w:rPr>
          <w:t>15</w:t>
        </w:r>
      </w:ins>
    </w:p>
    <w:p w:rsidR="008D490B" w:rsidRPr="000F0598" w:rsidRDefault="008D490B" w:rsidP="008D490B">
      <w:pPr>
        <w:tabs>
          <w:tab w:val="left" w:pos="480"/>
          <w:tab w:val="right" w:leader="dot" w:pos="8630"/>
        </w:tabs>
        <w:spacing w:before="120"/>
        <w:rPr>
          <w:ins w:id="44" w:author="Kristin" w:date="2012-02-28T13:47:00Z"/>
          <w:rFonts w:ascii="Calibri" w:hAnsi="Calibri"/>
          <w:b/>
          <w:bCs/>
          <w:caps/>
        </w:rPr>
      </w:pPr>
      <w:ins w:id="45" w:author="Kristin" w:date="2012-02-28T13:47:00Z">
        <w:r>
          <w:rPr>
            <w:rFonts w:ascii="Calibri" w:hAnsi="Calibri"/>
            <w:bCs/>
          </w:rPr>
          <w:t>Figure 2</w:t>
        </w:r>
        <w:r w:rsidRPr="000F0598">
          <w:rPr>
            <w:rFonts w:ascii="Calibri" w:hAnsi="Calibri"/>
            <w:bCs/>
          </w:rPr>
          <w:t xml:space="preserve">: </w:t>
        </w:r>
        <w:r>
          <w:rPr>
            <w:rFonts w:ascii="Calibri" w:hAnsi="Calibri"/>
            <w:bCs/>
          </w:rPr>
          <w:t>Iteration Workflow Diagram</w:t>
        </w:r>
        <w:r w:rsidRPr="000F0598">
          <w:rPr>
            <w:rFonts w:ascii="Calibri" w:hAnsi="Calibri"/>
            <w:bCs/>
            <w:webHidden/>
          </w:rPr>
          <w:tab/>
          <w:t>…</w:t>
        </w:r>
        <w:r>
          <w:rPr>
            <w:rFonts w:ascii="Calibri" w:hAnsi="Calibri"/>
            <w:bCs/>
            <w:webHidden/>
          </w:rPr>
          <w:t>1</w:t>
        </w:r>
        <w:r w:rsidR="00FF6321">
          <w:rPr>
            <w:rFonts w:ascii="Calibri" w:hAnsi="Calibri"/>
            <w:bCs/>
            <w:webHidden/>
          </w:rPr>
          <w:t>7</w:t>
        </w:r>
      </w:ins>
    </w:p>
    <w:p w:rsidR="00A15111" w:rsidRPr="00A15111" w:rsidRDefault="00A15111" w:rsidP="00A15111">
      <w:pPr>
        <w:rPr>
          <w:color w:val="FF0000"/>
        </w:rPr>
      </w:pPr>
    </w:p>
    <w:p w:rsidR="00A15111" w:rsidRDefault="00A15111" w:rsidP="00A15111"/>
    <w:p w:rsidR="00A15111" w:rsidRDefault="00A15111" w:rsidP="00A15111"/>
    <w:p w:rsidR="00A15111" w:rsidRDefault="00A15111" w:rsidP="00A15111"/>
    <w:p w:rsidR="00D941EA" w:rsidRDefault="00D941EA" w:rsidP="00A15111"/>
    <w:p w:rsidR="00D941EA" w:rsidRDefault="00D941EA" w:rsidP="00A15111"/>
    <w:p w:rsidR="00A15111" w:rsidRDefault="00A15111" w:rsidP="00A15111"/>
    <w:p w:rsidR="00A15111" w:rsidRDefault="00A15111" w:rsidP="00A15111"/>
    <w:p w:rsidR="00F5399D" w:rsidRDefault="00F5399D" w:rsidP="00A15111"/>
    <w:p w:rsidR="00F5399D" w:rsidRDefault="00F5399D" w:rsidP="00A15111"/>
    <w:p w:rsidR="00F5399D" w:rsidRDefault="00F5399D" w:rsidP="00A15111"/>
    <w:p w:rsidR="00A15111" w:rsidRDefault="00A15111" w:rsidP="00A15111"/>
    <w:p w:rsidR="00215825" w:rsidRDefault="00215825" w:rsidP="00A15111"/>
    <w:p w:rsidR="00916ADC" w:rsidRDefault="00916ADC" w:rsidP="00A15111"/>
    <w:p w:rsidR="00916ADC" w:rsidRDefault="00916ADC" w:rsidP="00A15111"/>
    <w:p w:rsidR="00916ADC" w:rsidDel="00C03662" w:rsidRDefault="00916ADC" w:rsidP="00A15111">
      <w:pPr>
        <w:rPr>
          <w:del w:id="46" w:author="Kristin" w:date="2012-02-28T13:51:00Z"/>
        </w:rPr>
      </w:pPr>
    </w:p>
    <w:p w:rsidR="00F40C49" w:rsidRPr="00A15111" w:rsidDel="00C03662" w:rsidRDefault="00F40C49" w:rsidP="00A15111">
      <w:pPr>
        <w:rPr>
          <w:del w:id="47" w:author="Kristin" w:date="2012-02-28T13:51:00Z"/>
        </w:rPr>
      </w:pPr>
    </w:p>
    <w:p w:rsidR="00A15111" w:rsidRPr="00A15111" w:rsidRDefault="00A15111" w:rsidP="00A15111"/>
    <w:p w:rsidR="00A367CA" w:rsidRPr="00272C9E" w:rsidRDefault="00200E66" w:rsidP="00942040">
      <w:pPr>
        <w:pStyle w:val="Heading1"/>
      </w:pPr>
      <w:r w:rsidRPr="00272C9E">
        <w:lastRenderedPageBreak/>
        <w:t xml:space="preserve">Project </w:t>
      </w:r>
      <w:r w:rsidR="009D39AA">
        <w:t>Overview</w:t>
      </w:r>
    </w:p>
    <w:p w:rsidR="00DA5A29" w:rsidRDefault="00DA5A29" w:rsidP="00DA5A29">
      <w:pPr>
        <w:pStyle w:val="Heading2"/>
        <w:numPr>
          <w:ilvl w:val="0"/>
          <w:numId w:val="0"/>
        </w:numPr>
        <w:spacing w:before="0" w:line="276" w:lineRule="auto"/>
        <w:rPr>
          <w:rFonts w:eastAsiaTheme="minorHAnsi" w:cstheme="minorBidi"/>
          <w:b w:val="0"/>
          <w:smallCaps w:val="0"/>
          <w:noProof w:val="0"/>
          <w:spacing w:val="0"/>
          <w:sz w:val="20"/>
          <w:szCs w:val="20"/>
        </w:rPr>
      </w:pPr>
      <w:bookmarkStart w:id="48" w:name="_Ref317797830"/>
      <w:r w:rsidRPr="00DA5A29">
        <w:rPr>
          <w:rFonts w:eastAsiaTheme="minorHAnsi" w:cstheme="minorBidi"/>
          <w:b w:val="0"/>
          <w:smallCaps w:val="0"/>
          <w:noProof w:val="0"/>
          <w:spacing w:val="0"/>
          <w:sz w:val="20"/>
          <w:szCs w:val="20"/>
        </w:rPr>
        <w:t>Skyway and tunnel systems are often complex and difficult to navigate, especially for newcomers.  Many newcomers simply avoid these systems as they do not know the layout.  With the increasing number of Android smartphones in the market, there is an opportunity to address these issues through an application on Google’s Android platform that leverages GPS and other information to aid in navigating these systems.  The Mapper for Android, Twin Cities Edition aims to aid the navigation of the Minneapolis Skyway System and the University of Minnesota (UMN) tunnel and skyway system -- termed the "Gopher Way."  It will be one application with options for both systems.</w:t>
      </w:r>
    </w:p>
    <w:p w:rsidR="00DA5A29" w:rsidDel="00295F8C" w:rsidRDefault="00DA5A29" w:rsidP="00DA5A29">
      <w:pPr>
        <w:pStyle w:val="Heading2"/>
        <w:numPr>
          <w:ilvl w:val="0"/>
          <w:numId w:val="0"/>
        </w:numPr>
        <w:spacing w:before="0" w:line="276" w:lineRule="auto"/>
        <w:rPr>
          <w:del w:id="49" w:author="Kristin Mead" w:date="2012-02-28T10:06:00Z"/>
          <w:rFonts w:eastAsiaTheme="minorHAnsi" w:cstheme="minorBidi"/>
          <w:b w:val="0"/>
          <w:smallCaps w:val="0"/>
          <w:noProof w:val="0"/>
          <w:spacing w:val="0"/>
          <w:sz w:val="20"/>
          <w:szCs w:val="20"/>
        </w:rPr>
      </w:pPr>
      <w:r w:rsidRPr="00DA5A29">
        <w:rPr>
          <w:rFonts w:eastAsiaTheme="minorHAnsi" w:cstheme="minorBidi"/>
          <w:b w:val="0"/>
          <w:smallCaps w:val="0"/>
          <w:noProof w:val="0"/>
          <w:spacing w:val="0"/>
          <w:sz w:val="20"/>
          <w:szCs w:val="20"/>
        </w:rPr>
        <w:br/>
        <w:t>The Minneapolis Skyway System is a collection of enclosed footbridges that connect buildings in Minneapolis.  It is an expansive system and is known as one of the largest such systems in the world.  Newcomers have claimed that they often get “turned around” within the skyway system, often going in circles and sometimes even missing a scheduled bus.</w:t>
      </w:r>
      <w:ins w:id="50" w:author="Kristin Mead" w:date="2012-02-28T10:06:00Z">
        <w:r w:rsidR="00295F8C">
          <w:rPr>
            <w:rFonts w:eastAsiaTheme="minorHAnsi" w:cstheme="minorBidi"/>
            <w:b w:val="0"/>
            <w:smallCaps w:val="0"/>
            <w:noProof w:val="0"/>
            <w:spacing w:val="0"/>
            <w:sz w:val="20"/>
            <w:szCs w:val="20"/>
          </w:rPr>
          <w:t xml:space="preserve">  </w:t>
        </w:r>
      </w:ins>
    </w:p>
    <w:p w:rsidR="00DA5A29" w:rsidRPr="00DA5A29" w:rsidRDefault="00DA5A29" w:rsidP="00DA5A29">
      <w:pPr>
        <w:pStyle w:val="Heading2"/>
        <w:numPr>
          <w:ilvl w:val="0"/>
          <w:numId w:val="0"/>
        </w:numPr>
        <w:spacing w:before="0" w:line="276" w:lineRule="auto"/>
        <w:rPr>
          <w:sz w:val="28"/>
          <w:szCs w:val="28"/>
        </w:rPr>
      </w:pPr>
      <w:del w:id="51" w:author="Kristin Mead" w:date="2012-02-28T10:06:00Z">
        <w:r w:rsidRPr="00DA5A29" w:rsidDel="00295F8C">
          <w:rPr>
            <w:rFonts w:eastAsiaTheme="minorHAnsi" w:cstheme="minorBidi"/>
            <w:b w:val="0"/>
            <w:smallCaps w:val="0"/>
            <w:noProof w:val="0"/>
            <w:spacing w:val="0"/>
            <w:sz w:val="20"/>
            <w:szCs w:val="20"/>
          </w:rPr>
          <w:br/>
        </w:r>
      </w:del>
      <w:r w:rsidRPr="00DA5A29">
        <w:rPr>
          <w:rFonts w:eastAsiaTheme="minorHAnsi" w:cstheme="minorBidi"/>
          <w:b w:val="0"/>
          <w:smallCaps w:val="0"/>
          <w:noProof w:val="0"/>
          <w:spacing w:val="0"/>
          <w:sz w:val="20"/>
          <w:szCs w:val="20"/>
        </w:rPr>
        <w:t xml:space="preserve">Similarly, navigating the </w:t>
      </w:r>
      <w:del w:id="52" w:author="Kristin Mead" w:date="2012-02-28T10:05:00Z">
        <w:r w:rsidRPr="00DA5A29" w:rsidDel="00295F8C">
          <w:rPr>
            <w:rFonts w:eastAsiaTheme="minorHAnsi" w:cstheme="minorBidi"/>
            <w:b w:val="0"/>
            <w:smallCaps w:val="0"/>
            <w:noProof w:val="0"/>
            <w:spacing w:val="0"/>
            <w:sz w:val="20"/>
            <w:szCs w:val="20"/>
          </w:rPr>
          <w:delText>University of Minnesota (</w:delText>
        </w:r>
      </w:del>
      <w:r w:rsidRPr="00DA5A29">
        <w:rPr>
          <w:rFonts w:eastAsiaTheme="minorHAnsi" w:cstheme="minorBidi"/>
          <w:b w:val="0"/>
          <w:smallCaps w:val="0"/>
          <w:noProof w:val="0"/>
          <w:spacing w:val="0"/>
          <w:sz w:val="20"/>
          <w:szCs w:val="20"/>
        </w:rPr>
        <w:t>UMN</w:t>
      </w:r>
      <w:del w:id="53" w:author="Kristin Mead" w:date="2012-02-28T10:05:00Z">
        <w:r w:rsidRPr="00DA5A29" w:rsidDel="00295F8C">
          <w:rPr>
            <w:rFonts w:eastAsiaTheme="minorHAnsi" w:cstheme="minorBidi"/>
            <w:b w:val="0"/>
            <w:smallCaps w:val="0"/>
            <w:noProof w:val="0"/>
            <w:spacing w:val="0"/>
            <w:sz w:val="20"/>
            <w:szCs w:val="20"/>
          </w:rPr>
          <w:delText>)</w:delText>
        </w:r>
      </w:del>
      <w:r w:rsidRPr="00DA5A29">
        <w:rPr>
          <w:rFonts w:eastAsiaTheme="minorHAnsi" w:cstheme="minorBidi"/>
          <w:b w:val="0"/>
          <w:smallCaps w:val="0"/>
          <w:noProof w:val="0"/>
          <w:spacing w:val="0"/>
          <w:sz w:val="20"/>
          <w:szCs w:val="20"/>
        </w:rPr>
        <w:t xml:space="preserve"> tunnel and skyway system </w:t>
      </w:r>
      <w:del w:id="54" w:author="Kristin Mead" w:date="2012-02-28T10:06:00Z">
        <w:r w:rsidRPr="00DA5A29" w:rsidDel="00295F8C">
          <w:rPr>
            <w:rFonts w:eastAsiaTheme="minorHAnsi" w:cstheme="minorBidi"/>
            <w:b w:val="0"/>
            <w:smallCaps w:val="0"/>
            <w:noProof w:val="0"/>
            <w:spacing w:val="0"/>
            <w:sz w:val="20"/>
            <w:szCs w:val="20"/>
          </w:rPr>
          <w:delText xml:space="preserve">-- termed the “Gopher Way” -- </w:delText>
        </w:r>
      </w:del>
      <w:r w:rsidRPr="00DA5A29">
        <w:rPr>
          <w:rFonts w:eastAsiaTheme="minorHAnsi" w:cstheme="minorBidi"/>
          <w:b w:val="0"/>
          <w:smallCaps w:val="0"/>
          <w:noProof w:val="0"/>
          <w:spacing w:val="0"/>
          <w:sz w:val="20"/>
          <w:szCs w:val="20"/>
        </w:rPr>
        <w:t>is a daunting task for newcomers to the university.  Not only do travelers have to frequently switch floors, going from the skyway to the tunnels or vice versa, but signs and maps of the system are often difficult to find and only show a limited view of the system.</w:t>
      </w:r>
    </w:p>
    <w:p w:rsidR="009D39AA" w:rsidRPr="00A55EAB" w:rsidRDefault="007A7E48" w:rsidP="009D39AA">
      <w:pPr>
        <w:pStyle w:val="Heading2"/>
        <w:rPr>
          <w:rStyle w:val="Heading1Char"/>
          <w:b/>
          <w:smallCaps/>
          <w:rPrChange w:id="55" w:author="Kristin" w:date="2012-02-28T13:54:00Z">
            <w:rPr>
              <w:rStyle w:val="Heading1Char"/>
            </w:rPr>
          </w:rPrChange>
        </w:rPr>
      </w:pPr>
      <w:r w:rsidRPr="007A7E48">
        <w:rPr>
          <w:rStyle w:val="Heading1Char"/>
          <w:b/>
          <w:smallCaps/>
          <w:sz w:val="24"/>
          <w:szCs w:val="24"/>
        </w:rPr>
        <w:t>Pote</w:t>
      </w:r>
      <w:r w:rsidRPr="007A7E48">
        <w:rPr>
          <w:rStyle w:val="Heading1Char"/>
          <w:b/>
          <w:smallCaps/>
          <w:sz w:val="24"/>
          <w:szCs w:val="24"/>
          <w:rPrChange w:id="56" w:author="Kristin" w:date="2012-02-28T13:54:00Z">
            <w:rPr>
              <w:rStyle w:val="Heading1Char"/>
              <w:sz w:val="24"/>
              <w:szCs w:val="24"/>
            </w:rPr>
          </w:rPrChange>
        </w:rPr>
        <w:t>ntial Market</w:t>
      </w:r>
    </w:p>
    <w:p w:rsidR="007D08E9" w:rsidRDefault="009D39AA" w:rsidP="009D39AA">
      <w:pPr>
        <w:spacing w:after="0"/>
        <w:rPr>
          <w:rFonts w:cstheme="minorHAnsi"/>
        </w:rPr>
      </w:pPr>
      <w:r>
        <w:rPr>
          <w:rFonts w:cstheme="minorHAnsi"/>
        </w:rPr>
        <w:t xml:space="preserve">The application is being developed for Android Smartphone users who navigate the Minneapolis Skyway system or </w:t>
      </w:r>
      <w:r w:rsidR="00E35AD3">
        <w:rPr>
          <w:rFonts w:cstheme="minorHAnsi"/>
        </w:rPr>
        <w:t xml:space="preserve">and </w:t>
      </w:r>
      <w:r>
        <w:rPr>
          <w:rFonts w:cstheme="minorHAnsi"/>
        </w:rPr>
        <w:t xml:space="preserve">University of Minnesota’s Gopher Way. </w:t>
      </w:r>
      <w:ins w:id="57" w:author="Kristin Mead" w:date="2012-02-28T10:06:00Z">
        <w:r w:rsidR="007337C0">
          <w:rPr>
            <w:rFonts w:cstheme="minorHAnsi"/>
          </w:rPr>
          <w:t xml:space="preserve"> </w:t>
        </w:r>
      </w:ins>
      <w:r>
        <w:rPr>
          <w:rFonts w:cstheme="minorHAnsi"/>
        </w:rPr>
        <w:t>The application is targeted towards all skyway and tunnel navigators regardless of their current knowledge of the systems.  The application will be made available to customers through the Android Marketplace.</w:t>
      </w:r>
      <w:r w:rsidR="00C01D4D">
        <w:rPr>
          <w:rFonts w:cstheme="minorHAnsi"/>
        </w:rPr>
        <w:t xml:space="preserve">  Kristin Mead and Justin Swanson will act as the customer representatives in lieu of having </w:t>
      </w:r>
      <w:r w:rsidR="001D2E27">
        <w:rPr>
          <w:rFonts w:cstheme="minorHAnsi"/>
        </w:rPr>
        <w:t>distinct sponsors</w:t>
      </w:r>
      <w:r w:rsidR="00C01D4D">
        <w:rPr>
          <w:rFonts w:cstheme="minorHAnsi"/>
        </w:rPr>
        <w:t>.</w:t>
      </w:r>
    </w:p>
    <w:p w:rsidR="007D08E9" w:rsidRDefault="007D08E9" w:rsidP="007D08E9">
      <w:pPr>
        <w:pStyle w:val="Heading2"/>
      </w:pPr>
      <w:r>
        <w:t>Project Team</w:t>
      </w:r>
    </w:p>
    <w:p w:rsidR="007D08E9" w:rsidRDefault="007D08E9" w:rsidP="007D08E9">
      <w:r>
        <w:t xml:space="preserve">This project began as two separate teams.  After discussing the requirements, both teams felt that significant portions of the project were the same, so </w:t>
      </w:r>
      <w:del w:id="58" w:author="Kristin Mead" w:date="2012-02-28T10:10:00Z">
        <w:r w:rsidDel="00AC6F7A">
          <w:delText>we merged the teams</w:delText>
        </w:r>
      </w:del>
      <w:ins w:id="59" w:author="Kristin Mead" w:date="2012-02-28T10:10:00Z">
        <w:r w:rsidR="00AC6F7A">
          <w:t>the teams were merged</w:t>
        </w:r>
      </w:ins>
      <w:r>
        <w:t xml:space="preserve">.  This </w:t>
      </w:r>
      <w:del w:id="60" w:author="Kristin Mead" w:date="2012-02-28T10:10:00Z">
        <w:r w:rsidDel="00AC6F7A">
          <w:delText xml:space="preserve">action </w:delText>
        </w:r>
      </w:del>
      <w:proofErr w:type="spellStart"/>
      <w:ins w:id="61" w:author="Kristin Mead" w:date="2012-02-28T10:10:00Z">
        <w:r w:rsidR="00AC6F7A">
          <w:t>merge</w:t>
        </w:r>
        <w:proofErr w:type="spellEnd"/>
        <w:r w:rsidR="00AC6F7A">
          <w:t xml:space="preserve"> </w:t>
        </w:r>
      </w:ins>
      <w:r>
        <w:t xml:space="preserve">will have </w:t>
      </w:r>
      <w:ins w:id="62" w:author="Kristin Mead" w:date="2012-02-28T10:12:00Z">
        <w:r w:rsidR="009746FC">
          <w:t xml:space="preserve">a </w:t>
        </w:r>
      </w:ins>
      <w:r>
        <w:t>significant impact on our risk and the project as a whole</w:t>
      </w:r>
      <w:del w:id="63" w:author="Kristin Mead" w:date="2012-02-28T10:12:00Z">
        <w:r w:rsidDel="009746FC">
          <w:delText xml:space="preserve"> as</w:delText>
        </w:r>
      </w:del>
      <w:ins w:id="64" w:author="Kristin Mead" w:date="2012-02-28T10:14:00Z">
        <w:r w:rsidR="00951DA1">
          <w:t xml:space="preserve">, and these </w:t>
        </w:r>
      </w:ins>
      <w:del w:id="65" w:author="Kristin Mead" w:date="2012-02-28T10:14:00Z">
        <w:r w:rsidDel="00951DA1">
          <w:delText xml:space="preserve"> communication </w:delText>
        </w:r>
      </w:del>
      <w:del w:id="66" w:author="Kristin Mead" w:date="2012-02-28T10:11:00Z">
        <w:r w:rsidDel="009746FC">
          <w:delText>needs to</w:delText>
        </w:r>
      </w:del>
      <w:del w:id="67" w:author="Kristin Mead" w:date="2012-02-28T10:14:00Z">
        <w:r w:rsidDel="00951DA1">
          <w:delText xml:space="preserve"> be</w:delText>
        </w:r>
      </w:del>
      <w:del w:id="68" w:author="Kristin Mead" w:date="2012-02-28T10:12:00Z">
        <w:r w:rsidDel="009746FC">
          <w:delText xml:space="preserve"> much more </w:delText>
        </w:r>
      </w:del>
      <w:del w:id="69" w:author="Kristin Mead" w:date="2012-02-28T10:14:00Z">
        <w:r w:rsidDel="00951DA1">
          <w:delText xml:space="preserve">structured and intentional.  </w:delText>
        </w:r>
        <w:r w:rsidR="00A84ABD" w:rsidDel="00951DA1">
          <w:delText xml:space="preserve">These </w:delText>
        </w:r>
      </w:del>
      <w:r w:rsidR="00A84ABD">
        <w:t xml:space="preserve">concerns </w:t>
      </w:r>
      <w:r>
        <w:t xml:space="preserve">will be </w:t>
      </w:r>
      <w:ins w:id="70" w:author="Kristin Mead" w:date="2012-02-28T10:14:00Z">
        <w:r w:rsidR="00951DA1">
          <w:t xml:space="preserve">further </w:t>
        </w:r>
      </w:ins>
      <w:r>
        <w:t xml:space="preserve">addressed in </w:t>
      </w:r>
      <w:del w:id="71" w:author="Kristin Mead" w:date="2012-02-28T10:14:00Z">
        <w:r w:rsidDel="00951DA1">
          <w:delText>the respective</w:delText>
        </w:r>
      </w:del>
      <w:ins w:id="72" w:author="Kristin Mead" w:date="2012-02-28T10:14:00Z">
        <w:r w:rsidR="00951DA1">
          <w:t>subsequent</w:t>
        </w:r>
      </w:ins>
      <w:r>
        <w:t xml:space="preserve"> sections.  </w:t>
      </w:r>
      <w:r w:rsidR="00E35AD3">
        <w:t>In spite of</w:t>
      </w:r>
      <w:r w:rsidR="00A84ABD">
        <w:t xml:space="preserve"> these potential problems, </w:t>
      </w:r>
      <w:del w:id="73" w:author="Kristin Mead" w:date="2012-02-28T10:15:00Z">
        <w:r w:rsidR="00A84ABD" w:rsidDel="00951DA1">
          <w:delText xml:space="preserve">it </w:delText>
        </w:r>
      </w:del>
      <w:ins w:id="74" w:author="Kristin Mead" w:date="2012-02-28T10:15:00Z">
        <w:r w:rsidR="00951DA1">
          <w:t xml:space="preserve">merging teams </w:t>
        </w:r>
      </w:ins>
      <w:r w:rsidR="00A84ABD">
        <w:t xml:space="preserve">allows us to engage more </w:t>
      </w:r>
      <w:del w:id="75" w:author="Kristin Mead" w:date="2012-02-28T10:17:00Z">
        <w:r w:rsidR="00A84ABD" w:rsidDel="001C1D92">
          <w:delText xml:space="preserve">of our </w:delText>
        </w:r>
      </w:del>
      <w:r w:rsidR="00A84ABD">
        <w:t xml:space="preserve">team </w:t>
      </w:r>
      <w:ins w:id="76" w:author="Kristin Mead" w:date="2012-02-28T10:17:00Z">
        <w:r w:rsidR="001C1D92">
          <w:t xml:space="preserve">members </w:t>
        </w:r>
      </w:ins>
      <w:r w:rsidR="00A84ABD">
        <w:t xml:space="preserve">with </w:t>
      </w:r>
      <w:r w:rsidR="00E35AD3">
        <w:t xml:space="preserve">tasks </w:t>
      </w:r>
      <w:ins w:id="77" w:author="Kristin Mead" w:date="2012-02-28T10:17:00Z">
        <w:r w:rsidR="001C1D92">
          <w:t xml:space="preserve">that </w:t>
        </w:r>
      </w:ins>
      <w:r w:rsidR="00A84ABD">
        <w:t xml:space="preserve">they will be more comfortable </w:t>
      </w:r>
      <w:ins w:id="78" w:author="Kristin Mead" w:date="2012-02-28T10:17:00Z">
        <w:r w:rsidR="001C1D92">
          <w:t>with</w:t>
        </w:r>
      </w:ins>
      <w:del w:id="79" w:author="Kristin Mead" w:date="2012-02-28T10:17:00Z">
        <w:r w:rsidR="00A84ABD" w:rsidDel="001C1D92">
          <w:delText>in</w:delText>
        </w:r>
      </w:del>
      <w:r w:rsidR="00A84ABD">
        <w:t xml:space="preserve">.  Those who are software developers can focus on that aspect of the </w:t>
      </w:r>
      <w:del w:id="80" w:author="Kristin Mead" w:date="2012-02-28T10:17:00Z">
        <w:r w:rsidR="00A84ABD" w:rsidDel="001C1D92">
          <w:delText xml:space="preserve">issue </w:delText>
        </w:r>
      </w:del>
      <w:ins w:id="81" w:author="Kristin Mead" w:date="2012-02-28T10:17:00Z">
        <w:r w:rsidR="001C1D92">
          <w:t xml:space="preserve">project </w:t>
        </w:r>
      </w:ins>
      <w:r w:rsidR="00A84ABD">
        <w:t xml:space="preserve">while those who are not can focus on the deployment strategies </w:t>
      </w:r>
      <w:del w:id="82" w:author="Kristin Mead" w:date="2012-02-28T10:18:00Z">
        <w:r w:rsidR="00A84ABD" w:rsidDel="001C1D92">
          <w:delText>as well as</w:delText>
        </w:r>
      </w:del>
      <w:ins w:id="83" w:author="Kristin Mead" w:date="2012-02-28T10:18:00Z">
        <w:r w:rsidR="001C1D92">
          <w:t>and</w:t>
        </w:r>
      </w:ins>
      <w:r w:rsidR="00A84ABD">
        <w:t xml:space="preserve"> take responsibility for non-developmental tasks </w:t>
      </w:r>
      <w:ins w:id="84" w:author="Kristin Mead" w:date="2012-02-28T10:18:00Z">
        <w:r w:rsidR="001C1D92">
          <w:t>(</w:t>
        </w:r>
      </w:ins>
      <w:r w:rsidR="00A84ABD">
        <w:t>rather than having to learn how to develop software</w:t>
      </w:r>
      <w:ins w:id="85" w:author="Kristin Mead" w:date="2012-02-28T10:18:00Z">
        <w:r w:rsidR="001C1D92">
          <w:t>)</w:t>
        </w:r>
      </w:ins>
      <w:r w:rsidR="00A84ABD">
        <w:t>.</w:t>
      </w:r>
    </w:p>
    <w:p w:rsidR="008304B8" w:rsidRPr="00C02F7A" w:rsidRDefault="00F623E8" w:rsidP="00451E17">
      <w:pPr>
        <w:pStyle w:val="Heading2"/>
      </w:pPr>
      <w:del w:id="86" w:author="Kristin" w:date="2012-02-28T14:06:00Z">
        <w:r w:rsidRPr="00F623E8" w:rsidDel="00AA2DF1">
          <w:delText xml:space="preserve">Deliverables </w:delText>
        </w:r>
      </w:del>
      <w:ins w:id="87" w:author="Kristin" w:date="2012-02-28T14:06:00Z">
        <w:r w:rsidR="00AA2DF1">
          <w:t xml:space="preserve">Milestones </w:t>
        </w:r>
      </w:ins>
      <w:r w:rsidRPr="00F623E8">
        <w:t xml:space="preserve">and </w:t>
      </w:r>
      <w:ins w:id="88" w:author="Kristin" w:date="2012-02-28T14:06:00Z">
        <w:r w:rsidR="00AA2DF1" w:rsidRPr="00F623E8">
          <w:t>Deliverables</w:t>
        </w:r>
      </w:ins>
      <w:del w:id="89" w:author="Kristin" w:date="2012-02-28T14:06:00Z">
        <w:r w:rsidRPr="00F623E8" w:rsidDel="00AA2DF1">
          <w:delText>Milestones</w:delText>
        </w:r>
      </w:del>
    </w:p>
    <w:p w:rsidR="008D490B" w:rsidRDefault="00D51E4E">
      <w:ins w:id="90" w:author="Kristin" w:date="2012-02-28T12:15:00Z">
        <w:r>
          <w:t>The following deliverables and milestones have been defined</w:t>
        </w:r>
      </w:ins>
      <w:ins w:id="91" w:author="Kristin" w:date="2012-02-28T12:18:00Z">
        <w:r w:rsidR="00C153F0">
          <w:t xml:space="preserve"> and are discussed </w:t>
        </w:r>
      </w:ins>
      <w:ins w:id="92" w:author="Kristin" w:date="2012-02-28T12:19:00Z">
        <w:r w:rsidR="00715067">
          <w:t>further</w:t>
        </w:r>
      </w:ins>
      <w:ins w:id="93" w:author="Kristin" w:date="2012-02-28T12:18:00Z">
        <w:r w:rsidR="00C153F0">
          <w:t xml:space="preserve"> in subsequent sections.</w:t>
        </w:r>
      </w:ins>
      <w:del w:id="94" w:author="Kristin" w:date="2012-02-28T12:15:00Z">
        <w:r w:rsidR="00170222" w:rsidDel="00D51E4E">
          <w:delText>The project will produce the following deliverables.</w:delText>
        </w:r>
      </w:del>
      <w:del w:id="95" w:author="Kristin" w:date="2012-02-28T12:18:00Z">
        <w:r w:rsidR="00170222" w:rsidDel="00C153F0">
          <w:delText xml:space="preserve"> </w:delText>
        </w:r>
      </w:del>
    </w:p>
    <w:p w:rsidR="008D490B" w:rsidRDefault="00170222">
      <w:pPr>
        <w:pStyle w:val="Heading3"/>
        <w:spacing w:before="0"/>
      </w:pPr>
      <w:r>
        <w:t xml:space="preserve">Project </w:t>
      </w:r>
      <w:del w:id="96" w:author="Kristin" w:date="2012-02-28T13:54:00Z">
        <w:r w:rsidDel="005E2EF6">
          <w:delText>Deliverables</w:delText>
        </w:r>
        <w:r w:rsidR="00514D95" w:rsidDel="005E2EF6">
          <w:delText xml:space="preserve"> and </w:delText>
        </w:r>
      </w:del>
      <w:r w:rsidR="00514D95">
        <w:t>Milestones</w:t>
      </w:r>
      <w:ins w:id="97" w:author="Kristin" w:date="2012-02-28T13:54:00Z">
        <w:r w:rsidR="005E2EF6">
          <w:t xml:space="preserve"> and Deliverables</w:t>
        </w:r>
      </w:ins>
    </w:p>
    <w:p w:rsidR="00CD5BF5" w:rsidRDefault="00170222">
      <w:pPr>
        <w:pStyle w:val="ListParagraph"/>
        <w:numPr>
          <w:ilvl w:val="0"/>
          <w:numId w:val="40"/>
        </w:numPr>
      </w:pPr>
      <w:r>
        <w:t>Statement of Work (</w:t>
      </w:r>
      <w:r w:rsidR="00514D95">
        <w:t>2/14/2012)</w:t>
      </w:r>
    </w:p>
    <w:p w:rsidR="00CD5BF5" w:rsidRDefault="00514D95">
      <w:pPr>
        <w:pStyle w:val="ListParagraph"/>
        <w:numPr>
          <w:ilvl w:val="0"/>
          <w:numId w:val="40"/>
        </w:numPr>
      </w:pPr>
      <w:r>
        <w:t>Master Project Plan (2/28/2012)</w:t>
      </w:r>
    </w:p>
    <w:p w:rsidR="00CD5BF5" w:rsidRDefault="00514D95">
      <w:pPr>
        <w:pStyle w:val="ListParagraph"/>
        <w:numPr>
          <w:ilvl w:val="0"/>
          <w:numId w:val="40"/>
        </w:numPr>
      </w:pPr>
      <w:r>
        <w:t>Status Report (4/3/2012)</w:t>
      </w:r>
    </w:p>
    <w:p w:rsidR="00CD5BF5" w:rsidRDefault="00514D95">
      <w:pPr>
        <w:pStyle w:val="ListParagraph"/>
        <w:numPr>
          <w:ilvl w:val="0"/>
          <w:numId w:val="40"/>
        </w:numPr>
      </w:pPr>
      <w:r>
        <w:t>Presentation (4/24/2012)</w:t>
      </w:r>
    </w:p>
    <w:p w:rsidR="00CD5BF5" w:rsidRDefault="00514D95">
      <w:pPr>
        <w:pStyle w:val="ListParagraph"/>
        <w:numPr>
          <w:ilvl w:val="0"/>
          <w:numId w:val="40"/>
        </w:numPr>
        <w:rPr>
          <w:ins w:id="98" w:author="Kristin" w:date="2012-02-28T13:55:00Z"/>
        </w:rPr>
      </w:pPr>
      <w:r>
        <w:t>Project Report (5/1/2012)</w:t>
      </w:r>
    </w:p>
    <w:p w:rsidR="00000000" w:rsidRDefault="0007648D">
      <w:pPr>
        <w:pStyle w:val="ListParagraph"/>
        <w:pPrChange w:id="99" w:author="Kristin" w:date="2012-02-28T13:55:00Z">
          <w:pPr>
            <w:pStyle w:val="ListParagraph"/>
            <w:numPr>
              <w:numId w:val="40"/>
            </w:numPr>
            <w:ind w:hanging="360"/>
          </w:pPr>
        </w:pPrChange>
      </w:pPr>
    </w:p>
    <w:p w:rsidR="00000000" w:rsidRDefault="00514D95">
      <w:pPr>
        <w:pStyle w:val="Heading3"/>
        <w:spacing w:before="0"/>
        <w:rPr>
          <w:ins w:id="100" w:author="Kristin" w:date="2012-02-28T12:18:00Z"/>
        </w:rPr>
        <w:pPrChange w:id="101" w:author="Kristin" w:date="2012-02-28T13:55:00Z">
          <w:pPr>
            <w:pStyle w:val="Heading3"/>
          </w:pPr>
        </w:pPrChange>
      </w:pPr>
      <w:r>
        <w:t xml:space="preserve">Product </w:t>
      </w:r>
      <w:ins w:id="102" w:author="Kristin" w:date="2012-02-28T13:54:00Z">
        <w:r w:rsidR="005E2EF6">
          <w:t>Milestones and Deliverables</w:t>
        </w:r>
      </w:ins>
      <w:del w:id="103" w:author="Kristin" w:date="2012-02-28T13:54:00Z">
        <w:r w:rsidDel="005E2EF6">
          <w:delText>Deliverables</w:delText>
        </w:r>
      </w:del>
    </w:p>
    <w:p w:rsidR="00BD100A" w:rsidRDefault="00BD100A" w:rsidP="00BD100A">
      <w:pPr>
        <w:pStyle w:val="ListParagraph"/>
        <w:numPr>
          <w:ilvl w:val="0"/>
          <w:numId w:val="42"/>
        </w:numPr>
        <w:rPr>
          <w:ins w:id="104" w:author="Kristin" w:date="2012-02-28T12:18:00Z"/>
        </w:rPr>
      </w:pPr>
      <w:ins w:id="105" w:author="Kristin" w:date="2012-02-28T12:18:00Z">
        <w:r>
          <w:t>Personal Development Environments Set-up  (3/8/2012)</w:t>
        </w:r>
      </w:ins>
    </w:p>
    <w:p w:rsidR="008D490B" w:rsidRDefault="00BD100A">
      <w:pPr>
        <w:pStyle w:val="ListParagraph"/>
        <w:numPr>
          <w:ilvl w:val="0"/>
          <w:numId w:val="42"/>
        </w:numPr>
      </w:pPr>
      <w:ins w:id="106" w:author="Kristin" w:date="2012-02-28T12:18:00Z">
        <w:r>
          <w:t>Complete Development Environment Set-up (3/9/2012)</w:t>
        </w:r>
      </w:ins>
    </w:p>
    <w:p w:rsidR="004C75FC" w:rsidRDefault="004C75FC">
      <w:pPr>
        <w:pStyle w:val="ListParagraph"/>
        <w:numPr>
          <w:ilvl w:val="0"/>
          <w:numId w:val="41"/>
        </w:numPr>
      </w:pPr>
      <w:r>
        <w:lastRenderedPageBreak/>
        <w:t>Framework  (3/27/2012)</w:t>
      </w:r>
    </w:p>
    <w:p w:rsidR="004C75FC" w:rsidRDefault="004C75FC">
      <w:pPr>
        <w:pStyle w:val="ListParagraph"/>
        <w:numPr>
          <w:ilvl w:val="0"/>
          <w:numId w:val="41"/>
        </w:numPr>
      </w:pPr>
      <w:r>
        <w:t>Completion of Minneapolis Skyway Map  (3/20/2012)</w:t>
      </w:r>
    </w:p>
    <w:p w:rsidR="004C75FC" w:rsidRDefault="004C75FC">
      <w:pPr>
        <w:pStyle w:val="ListParagraph"/>
        <w:numPr>
          <w:ilvl w:val="0"/>
          <w:numId w:val="41"/>
        </w:numPr>
      </w:pPr>
      <w:r>
        <w:t>Completion of UMN Map  (4/19/2012)</w:t>
      </w:r>
    </w:p>
    <w:p w:rsidR="004C75FC" w:rsidRDefault="004C75FC">
      <w:pPr>
        <w:pStyle w:val="ListParagraph"/>
        <w:numPr>
          <w:ilvl w:val="0"/>
          <w:numId w:val="41"/>
        </w:numPr>
      </w:pPr>
      <w:r>
        <w:t>Completion of Testing  (4/20/2012)</w:t>
      </w:r>
    </w:p>
    <w:p w:rsidR="00CD5BF5" w:rsidRDefault="00514D95">
      <w:pPr>
        <w:pStyle w:val="ListParagraph"/>
        <w:numPr>
          <w:ilvl w:val="0"/>
          <w:numId w:val="41"/>
        </w:numPr>
      </w:pPr>
      <w:r>
        <w:t>Application with Required Functionality</w:t>
      </w:r>
      <w:r w:rsidR="00380570">
        <w:t xml:space="preserve"> (5/1/2012)</w:t>
      </w:r>
    </w:p>
    <w:p w:rsidR="00CD5BF5" w:rsidRDefault="00514D95">
      <w:pPr>
        <w:pStyle w:val="ListParagraph"/>
        <w:numPr>
          <w:ilvl w:val="0"/>
          <w:numId w:val="41"/>
        </w:numPr>
      </w:pPr>
      <w:r>
        <w:t>User Documentation</w:t>
      </w:r>
      <w:r w:rsidR="008D29C4">
        <w:t xml:space="preserve">  (4/18/2012)</w:t>
      </w:r>
    </w:p>
    <w:p w:rsidR="00CD5BF5" w:rsidDel="00BD100A" w:rsidRDefault="00514D95">
      <w:pPr>
        <w:pStyle w:val="Heading3"/>
        <w:rPr>
          <w:del w:id="107" w:author="Kristin" w:date="2012-02-28T12:18:00Z"/>
        </w:rPr>
      </w:pPr>
      <w:del w:id="108" w:author="Kristin" w:date="2012-02-28T12:16:00Z">
        <w:r w:rsidDel="00D51E4E">
          <w:delText xml:space="preserve">Additional </w:delText>
        </w:r>
      </w:del>
      <w:del w:id="109" w:author="Kristin" w:date="2012-02-28T12:18:00Z">
        <w:r w:rsidDel="00BD100A">
          <w:delText>Product Milestones</w:delText>
        </w:r>
      </w:del>
    </w:p>
    <w:p w:rsidR="00CD5BF5" w:rsidDel="00BD100A" w:rsidRDefault="00BB54EF">
      <w:pPr>
        <w:pStyle w:val="ListParagraph"/>
        <w:numPr>
          <w:ilvl w:val="0"/>
          <w:numId w:val="42"/>
        </w:numPr>
        <w:rPr>
          <w:del w:id="110" w:author="Kristin" w:date="2012-02-28T12:18:00Z"/>
        </w:rPr>
      </w:pPr>
      <w:del w:id="111" w:author="Kristin" w:date="2012-02-28T12:18:00Z">
        <w:r w:rsidDel="00BD100A">
          <w:delText xml:space="preserve">Personal </w:delText>
        </w:r>
        <w:r w:rsidR="00514D95" w:rsidDel="00BD100A">
          <w:delText>Development Environments Set-up  (3/8/2012)</w:delText>
        </w:r>
      </w:del>
    </w:p>
    <w:p w:rsidR="00CD5BF5" w:rsidDel="00BD100A" w:rsidRDefault="00514D95">
      <w:pPr>
        <w:pStyle w:val="ListParagraph"/>
        <w:numPr>
          <w:ilvl w:val="0"/>
          <w:numId w:val="42"/>
        </w:numPr>
        <w:rPr>
          <w:del w:id="112" w:author="Kristin" w:date="2012-02-28T12:18:00Z"/>
        </w:rPr>
      </w:pPr>
      <w:del w:id="113" w:author="Kristin" w:date="2012-02-28T12:18:00Z">
        <w:r w:rsidDel="00BD100A">
          <w:delText>Complete</w:delText>
        </w:r>
        <w:r w:rsidR="00BB54EF" w:rsidDel="00BD100A">
          <w:delText xml:space="preserve"> Development</w:delText>
        </w:r>
        <w:r w:rsidDel="00BD100A">
          <w:delText xml:space="preserve"> Environment Set-up</w:delText>
        </w:r>
        <w:r w:rsidR="00BB54EF" w:rsidDel="00BD100A">
          <w:delText xml:space="preserve"> (3/9/2012)</w:delText>
        </w:r>
      </w:del>
    </w:p>
    <w:p w:rsidR="00F22A2C" w:rsidRDefault="00F22A2C" w:rsidP="009258F3">
      <w:pPr>
        <w:pStyle w:val="Heading1"/>
      </w:pPr>
      <w:bookmarkStart w:id="114" w:name="_Ref317799473"/>
      <w:bookmarkEnd w:id="48"/>
      <w:r>
        <w:t>Requirements</w:t>
      </w:r>
      <w:bookmarkEnd w:id="114"/>
    </w:p>
    <w:p w:rsidR="009258F3" w:rsidRDefault="009258F3" w:rsidP="009258F3">
      <w:r w:rsidRPr="00F675F3">
        <w:t xml:space="preserve">The Android application shall provide users with </w:t>
      </w:r>
      <w:del w:id="115" w:author="Kristin Mead" w:date="2012-02-28T10:24:00Z">
        <w:r w:rsidRPr="00F675F3" w:rsidDel="00AF236E">
          <w:delText xml:space="preserve">two </w:delText>
        </w:r>
      </w:del>
      <w:ins w:id="116" w:author="Kristin Mead" w:date="2012-02-28T10:24:00Z">
        <w:r w:rsidR="00AF236E">
          <w:t>three</w:t>
        </w:r>
        <w:r w:rsidR="00AF236E" w:rsidRPr="00F675F3">
          <w:t xml:space="preserve"> </w:t>
        </w:r>
      </w:ins>
      <w:r w:rsidRPr="00F675F3">
        <w:t xml:space="preserve">main feature sets, (1) map navigation within the Minneapolis skyway system, </w:t>
      </w:r>
      <w:r w:rsidR="00B26FE1">
        <w:t>(2) map navigation within the UMN campus, and (3</w:t>
      </w:r>
      <w:r w:rsidRPr="00F675F3">
        <w:t>) director</w:t>
      </w:r>
      <w:r>
        <w:t xml:space="preserve">y listing of </w:t>
      </w:r>
      <w:r w:rsidR="00B26FE1">
        <w:t>nearby</w:t>
      </w:r>
      <w:r>
        <w:t xml:space="preserve"> businesses.  </w:t>
      </w:r>
    </w:p>
    <w:p w:rsidR="00210C4E" w:rsidRPr="00451E17" w:rsidRDefault="00E11AF8" w:rsidP="009258F3">
      <w:r>
        <w:t xml:space="preserve">Product </w:t>
      </w:r>
      <w:del w:id="117" w:author="Kristin Mead" w:date="2012-02-28T10:26:00Z">
        <w:r w:rsidDel="00D72328">
          <w:delText xml:space="preserve">deliverable </w:delText>
        </w:r>
      </w:del>
      <w:ins w:id="118" w:author="Kristin Mead" w:date="2012-02-28T10:26:00Z">
        <w:r w:rsidR="00D72328">
          <w:t xml:space="preserve">functional </w:t>
        </w:r>
      </w:ins>
      <w:r>
        <w:t>requirements are requirements that must be implemented within the final Android application.</w:t>
      </w:r>
      <w:r w:rsidR="004C5266">
        <w:t xml:space="preserve">  All </w:t>
      </w:r>
      <w:del w:id="119" w:author="Kristin Mead" w:date="2012-02-28T10:27:00Z">
        <w:r w:rsidR="004C5266" w:rsidDel="00D72328">
          <w:delText>product deliverable</w:delText>
        </w:r>
      </w:del>
      <w:ins w:id="120" w:author="Kristin Mead" w:date="2012-02-28T10:27:00Z">
        <w:r w:rsidR="00D72328">
          <w:t>functional</w:t>
        </w:r>
      </w:ins>
      <w:r w:rsidR="004C5266">
        <w:t xml:space="preserve"> requirements are written as user-stories.</w:t>
      </w:r>
      <w:r>
        <w:t xml:space="preserve">  </w:t>
      </w:r>
      <w:ins w:id="121" w:author="Kristin Mead" w:date="2012-02-28T10:27:00Z">
        <w:r w:rsidR="00D72328">
          <w:t xml:space="preserve">Non-functional requirements are </w:t>
        </w:r>
        <w:proofErr w:type="gramStart"/>
        <w:r w:rsidR="00D72328">
          <w:t>requirements</w:t>
        </w:r>
        <w:proofErr w:type="gramEnd"/>
        <w:r w:rsidR="00D72328">
          <w:t xml:space="preserve"> that </w:t>
        </w:r>
      </w:ins>
      <w:ins w:id="122" w:author="Kristin Mead" w:date="2012-02-28T10:28:00Z">
        <w:r w:rsidR="00D72328">
          <w:t>must implemented by the project team in order to ensure that the final deliverable is acceptable and meets internal quality standards.  P</w:t>
        </w:r>
      </w:ins>
      <w:ins w:id="123" w:author="Kristin Mead" w:date="2012-02-28T10:30:00Z">
        <w:r w:rsidR="00D72328">
          <w:t>roject process deliverables indicate deliverables such as SOW, Master Project Plan, etc.  And finally, p</w:t>
        </w:r>
      </w:ins>
      <w:del w:id="124" w:author="Kristin Mead" w:date="2012-02-28T10:30:00Z">
        <w:r w:rsidDel="00D72328">
          <w:delText>P</w:delText>
        </w:r>
      </w:del>
      <w:r>
        <w:t xml:space="preserve">roject process requirements are requirements that must be followed by the project team in order to ensure timely coordination and communication.  </w:t>
      </w:r>
      <w:del w:id="125" w:author="Kristin Mead" w:date="2012-02-28T10:29:00Z">
        <w:r w:rsidDel="00D72328">
          <w:delText>F</w:delText>
        </w:r>
      </w:del>
      <w:del w:id="126" w:author="Kristin Mead" w:date="2012-02-28T10:30:00Z">
        <w:r w:rsidDel="00D72328">
          <w:delText>inally, project process deliverables indicate deliverables such as SOW, Master Project</w:delText>
        </w:r>
        <w:bookmarkStart w:id="127" w:name="_GoBack"/>
        <w:bookmarkEnd w:id="127"/>
        <w:r w:rsidDel="00D72328">
          <w:delText xml:space="preserve"> Plan, etc.</w:delText>
        </w:r>
      </w:del>
    </w:p>
    <w:p w:rsidR="00210C4E" w:rsidRPr="00210C4E" w:rsidRDefault="002616E7" w:rsidP="00210C4E">
      <w:pPr>
        <w:pStyle w:val="Heading2"/>
        <w:spacing w:before="0" w:after="240"/>
      </w:pPr>
      <w:r>
        <w:t>Functional</w:t>
      </w:r>
      <w:r w:rsidR="00D7241B">
        <w:t xml:space="preserve"> Requirements</w:t>
      </w:r>
    </w:p>
    <w:p w:rsidR="007E212F" w:rsidRPr="006A6B40" w:rsidRDefault="007E212F" w:rsidP="009B7357">
      <w:pPr>
        <w:rPr>
          <w:b/>
          <w:smallCaps/>
        </w:rPr>
      </w:pPr>
      <w:r w:rsidRPr="006A6B40">
        <w:rPr>
          <w:b/>
          <w:smallCaps/>
        </w:rPr>
        <w:t xml:space="preserve">2.1.1 </w:t>
      </w:r>
      <w:r w:rsidR="008B3B48" w:rsidRPr="006A6B40">
        <w:rPr>
          <w:b/>
          <w:smallCaps/>
        </w:rPr>
        <w:t xml:space="preserve">  </w:t>
      </w:r>
      <w:r w:rsidRPr="006A6B40">
        <w:rPr>
          <w:b/>
          <w:smallCaps/>
          <w:sz w:val="22"/>
          <w:szCs w:val="22"/>
        </w:rPr>
        <w:t>Application Views</w:t>
      </w:r>
    </w:p>
    <w:p w:rsidR="008E5DF4" w:rsidRPr="00916AB0" w:rsidRDefault="002616E7" w:rsidP="008304B8">
      <w:pPr>
        <w:pStyle w:val="Requirement1"/>
        <w:spacing w:before="0"/>
        <w:ind w:firstLine="684"/>
        <w:rPr>
          <w:spacing w:val="0"/>
          <w:sz w:val="20"/>
          <w:szCs w:val="20"/>
        </w:rPr>
      </w:pPr>
      <w:r>
        <w:rPr>
          <w:spacing w:val="0"/>
          <w:sz w:val="20"/>
          <w:szCs w:val="20"/>
        </w:rPr>
        <w:t>F</w:t>
      </w:r>
      <w:r w:rsidR="004F562C">
        <w:rPr>
          <w:spacing w:val="0"/>
          <w:sz w:val="20"/>
          <w:szCs w:val="20"/>
        </w:rPr>
        <w:t>.</w:t>
      </w:r>
      <w:r w:rsidR="002B0441" w:rsidRPr="00916AB0">
        <w:rPr>
          <w:spacing w:val="0"/>
          <w:sz w:val="20"/>
          <w:szCs w:val="20"/>
        </w:rPr>
        <w:t>1</w:t>
      </w:r>
      <w:r w:rsidR="003F0E4C" w:rsidRPr="00916AB0">
        <w:rPr>
          <w:spacing w:val="0"/>
          <w:sz w:val="20"/>
          <w:szCs w:val="20"/>
        </w:rPr>
        <w:t xml:space="preserve">  </w:t>
      </w:r>
      <w:r w:rsidR="00916AB0">
        <w:rPr>
          <w:spacing w:val="0"/>
          <w:sz w:val="20"/>
          <w:szCs w:val="20"/>
        </w:rPr>
        <w:t xml:space="preserve"> </w:t>
      </w:r>
      <w:r w:rsidR="00D7241B" w:rsidRPr="00916AB0">
        <w:rPr>
          <w:spacing w:val="0"/>
          <w:sz w:val="20"/>
          <w:szCs w:val="20"/>
        </w:rPr>
        <w:t>Map</w:t>
      </w:r>
      <w:r w:rsidR="007E212F">
        <w:rPr>
          <w:spacing w:val="0"/>
          <w:sz w:val="20"/>
          <w:szCs w:val="20"/>
        </w:rPr>
        <w:t xml:space="preserve"> View</w:t>
      </w:r>
    </w:p>
    <w:tbl>
      <w:tblPr>
        <w:tblStyle w:val="TableGrid"/>
        <w:tblW w:w="8172" w:type="dxa"/>
        <w:tblInd w:w="591" w:type="dxa"/>
        <w:tblLook w:val="04A0"/>
      </w:tblPr>
      <w:tblGrid>
        <w:gridCol w:w="4140"/>
        <w:gridCol w:w="4032"/>
      </w:tblGrid>
      <w:tr w:rsidR="008E5DF4">
        <w:tc>
          <w:tcPr>
            <w:tcW w:w="8172" w:type="dxa"/>
            <w:gridSpan w:val="2"/>
            <w:tcBorders>
              <w:bottom w:val="single" w:sz="4" w:space="0" w:color="auto"/>
            </w:tcBorders>
            <w:vAlign w:val="center"/>
          </w:tcPr>
          <w:p w:rsidR="008E5DF4" w:rsidRPr="00C834C6" w:rsidRDefault="00435C5D" w:rsidP="00722F81">
            <w:pPr>
              <w:spacing w:line="276" w:lineRule="auto"/>
              <w:rPr>
                <w:sz w:val="27"/>
                <w:szCs w:val="27"/>
              </w:rPr>
            </w:pPr>
            <w:r>
              <w:t xml:space="preserve">As a </w:t>
            </w:r>
            <w:r w:rsidR="003F0E4C">
              <w:t>user</w:t>
            </w:r>
            <w:r>
              <w:t xml:space="preserve">, I </w:t>
            </w:r>
            <w:r w:rsidRPr="00722F81">
              <w:t xml:space="preserve">want a </w:t>
            </w:r>
            <w:r w:rsidRPr="00722F81">
              <w:rPr>
                <w:bCs/>
              </w:rPr>
              <w:t xml:space="preserve">map </w:t>
            </w:r>
            <w:r w:rsidR="003F0E4C" w:rsidRPr="00722F81">
              <w:rPr>
                <w:bCs/>
              </w:rPr>
              <w:t>on my A</w:t>
            </w:r>
            <w:r w:rsidRPr="00722F81">
              <w:rPr>
                <w:bCs/>
              </w:rPr>
              <w:t>ndroid phone</w:t>
            </w:r>
            <w:r>
              <w:t xml:space="preserve"> because it will help me </w:t>
            </w:r>
            <w:r w:rsidR="00A127CD">
              <w:t>navigate</w:t>
            </w:r>
            <w:r w:rsidR="00722F81">
              <w:t xml:space="preserve"> unfamiliar locations.</w:t>
            </w:r>
          </w:p>
        </w:tc>
      </w:tr>
      <w:tr w:rsidR="008E5DF4">
        <w:tc>
          <w:tcPr>
            <w:tcW w:w="4140" w:type="dxa"/>
            <w:shd w:val="clear" w:color="auto" w:fill="D9D9D9"/>
            <w:vAlign w:val="center"/>
          </w:tcPr>
          <w:p w:rsidR="008E5DF4" w:rsidRDefault="00435C5D" w:rsidP="00422AFC">
            <w:pPr>
              <w:spacing w:line="276" w:lineRule="auto"/>
            </w:pPr>
            <w:r w:rsidRPr="00C834C6">
              <w:rPr>
                <w:i/>
              </w:rPr>
              <w:t>Dependencies:</w:t>
            </w:r>
            <w:r>
              <w:t xml:space="preserve">  N/A</w:t>
            </w:r>
          </w:p>
        </w:tc>
        <w:tc>
          <w:tcPr>
            <w:tcW w:w="4032" w:type="dxa"/>
            <w:shd w:val="clear" w:color="auto" w:fill="D9D9D9"/>
            <w:vAlign w:val="center"/>
          </w:tcPr>
          <w:p w:rsidR="008E5DF4" w:rsidRDefault="00435C5D" w:rsidP="00B214A6">
            <w:pPr>
              <w:spacing w:line="276" w:lineRule="auto"/>
            </w:pPr>
            <w:r w:rsidRPr="00D63D3F">
              <w:rPr>
                <w:i/>
              </w:rPr>
              <w:t>Successors:</w:t>
            </w:r>
            <w:r>
              <w:t xml:space="preserve">  </w:t>
            </w:r>
            <w:r w:rsidR="00B214A6">
              <w:t>R.F.2., R.F.3, R.F.8</w:t>
            </w:r>
          </w:p>
        </w:tc>
      </w:tr>
      <w:tr w:rsidR="008E5DF4">
        <w:tc>
          <w:tcPr>
            <w:tcW w:w="4140" w:type="dxa"/>
            <w:shd w:val="clear" w:color="auto" w:fill="D9D9D9"/>
            <w:vAlign w:val="center"/>
          </w:tcPr>
          <w:p w:rsidR="008E5DF4" w:rsidRDefault="00435C5D" w:rsidP="00422AFC">
            <w:pPr>
              <w:spacing w:line="276" w:lineRule="auto"/>
            </w:pPr>
            <w:r w:rsidRPr="00C834C6">
              <w:rPr>
                <w:i/>
              </w:rPr>
              <w:t>Scope:</w:t>
            </w:r>
            <w:r>
              <w:t xml:space="preserve">  Required</w:t>
            </w:r>
          </w:p>
        </w:tc>
        <w:tc>
          <w:tcPr>
            <w:tcW w:w="4032" w:type="dxa"/>
            <w:shd w:val="clear" w:color="auto" w:fill="D9D9D9"/>
            <w:vAlign w:val="center"/>
          </w:tcPr>
          <w:p w:rsidR="008E5DF4" w:rsidRDefault="00435C5D" w:rsidP="00422AFC">
            <w:pPr>
              <w:spacing w:line="276" w:lineRule="auto"/>
            </w:pPr>
            <w:r w:rsidRPr="00D63D3F">
              <w:rPr>
                <w:i/>
              </w:rPr>
              <w:t>References:</w:t>
            </w:r>
            <w:r>
              <w:t xml:space="preserve">  N/A</w:t>
            </w:r>
          </w:p>
        </w:tc>
      </w:tr>
    </w:tbl>
    <w:p w:rsidR="002B0441" w:rsidRPr="00916AB0" w:rsidRDefault="002616E7" w:rsidP="008304B8">
      <w:pPr>
        <w:pStyle w:val="Requirement1"/>
        <w:ind w:firstLine="684"/>
        <w:rPr>
          <w:spacing w:val="0"/>
          <w:sz w:val="20"/>
          <w:szCs w:val="20"/>
        </w:rPr>
      </w:pPr>
      <w:r>
        <w:rPr>
          <w:sz w:val="20"/>
          <w:szCs w:val="20"/>
        </w:rPr>
        <w:t>F</w:t>
      </w:r>
      <w:r w:rsidR="004F562C">
        <w:rPr>
          <w:sz w:val="20"/>
          <w:szCs w:val="20"/>
        </w:rPr>
        <w:t>.</w:t>
      </w:r>
      <w:r w:rsidR="002B0441">
        <w:rPr>
          <w:sz w:val="20"/>
          <w:szCs w:val="20"/>
        </w:rPr>
        <w:t>2</w:t>
      </w:r>
      <w:r w:rsidR="002B0441" w:rsidRPr="002B0441">
        <w:rPr>
          <w:sz w:val="20"/>
          <w:szCs w:val="20"/>
        </w:rPr>
        <w:t xml:space="preserve"> </w:t>
      </w:r>
      <w:r w:rsidR="002B0441" w:rsidRPr="00916AB0">
        <w:rPr>
          <w:spacing w:val="0"/>
          <w:sz w:val="20"/>
          <w:szCs w:val="20"/>
        </w:rPr>
        <w:t>Overlay Campus Map</w:t>
      </w:r>
    </w:p>
    <w:tbl>
      <w:tblPr>
        <w:tblStyle w:val="TableGrid"/>
        <w:tblW w:w="8172" w:type="dxa"/>
        <w:tblInd w:w="592" w:type="dxa"/>
        <w:tblLook w:val="04A0"/>
      </w:tblPr>
      <w:tblGrid>
        <w:gridCol w:w="4140"/>
        <w:gridCol w:w="4032"/>
      </w:tblGrid>
      <w:tr w:rsidR="002B0441">
        <w:tc>
          <w:tcPr>
            <w:tcW w:w="8172" w:type="dxa"/>
            <w:gridSpan w:val="2"/>
            <w:tcBorders>
              <w:bottom w:val="single" w:sz="4" w:space="0" w:color="auto"/>
            </w:tcBorders>
            <w:vAlign w:val="center"/>
          </w:tcPr>
          <w:p w:rsidR="002B0441" w:rsidRPr="00C834C6" w:rsidRDefault="002B0441" w:rsidP="00A127CD">
            <w:pPr>
              <w:spacing w:line="276" w:lineRule="auto"/>
              <w:rPr>
                <w:sz w:val="27"/>
                <w:szCs w:val="27"/>
              </w:rPr>
            </w:pPr>
            <w:r>
              <w:t xml:space="preserve">As a </w:t>
            </w:r>
            <w:r w:rsidRPr="00721B61">
              <w:t xml:space="preserve">user, I want a </w:t>
            </w:r>
            <w:r w:rsidRPr="00721B61">
              <w:rPr>
                <w:bCs/>
              </w:rPr>
              <w:t xml:space="preserve">map of </w:t>
            </w:r>
            <w:r w:rsidR="00721B61">
              <w:rPr>
                <w:bCs/>
              </w:rPr>
              <w:t>the UMN campus (including tunnels and skyways)</w:t>
            </w:r>
            <w:r w:rsidRPr="00721B61">
              <w:rPr>
                <w:bCs/>
              </w:rPr>
              <w:t xml:space="preserve"> on my Android phone</w:t>
            </w:r>
            <w:r w:rsidRPr="00721B61">
              <w:t xml:space="preserve"> because it will help me </w:t>
            </w:r>
            <w:r w:rsidR="00A127CD" w:rsidRPr="00721B61">
              <w:t>navigate</w:t>
            </w:r>
            <w:r w:rsidR="00E35AD3">
              <w:t xml:space="preserve"> through</w:t>
            </w:r>
            <w:r w:rsidR="00A127CD" w:rsidRPr="00721B61">
              <w:t xml:space="preserve"> campus.</w:t>
            </w:r>
          </w:p>
        </w:tc>
      </w:tr>
      <w:tr w:rsidR="002B0441">
        <w:tc>
          <w:tcPr>
            <w:tcW w:w="4140" w:type="dxa"/>
            <w:shd w:val="clear" w:color="auto" w:fill="D9D9D9"/>
            <w:vAlign w:val="center"/>
          </w:tcPr>
          <w:p w:rsidR="002B0441" w:rsidRDefault="002B0441" w:rsidP="00721B61">
            <w:pPr>
              <w:spacing w:line="276" w:lineRule="auto"/>
            </w:pPr>
            <w:r w:rsidRPr="00C834C6">
              <w:rPr>
                <w:i/>
              </w:rPr>
              <w:t>Dependencies:</w:t>
            </w:r>
            <w:r>
              <w:t xml:space="preserve">  </w:t>
            </w:r>
            <w:r w:rsidR="00721B61">
              <w:t>R</w:t>
            </w:r>
            <w:r w:rsidR="00B214A6">
              <w:t>.F.</w:t>
            </w:r>
            <w:r w:rsidR="00721B61">
              <w:t>1</w:t>
            </w:r>
          </w:p>
        </w:tc>
        <w:tc>
          <w:tcPr>
            <w:tcW w:w="4032" w:type="dxa"/>
            <w:shd w:val="clear" w:color="auto" w:fill="D9D9D9"/>
            <w:vAlign w:val="center"/>
          </w:tcPr>
          <w:p w:rsidR="002B0441" w:rsidRDefault="002B0441" w:rsidP="000D6555">
            <w:pPr>
              <w:spacing w:line="276" w:lineRule="auto"/>
            </w:pPr>
            <w:r w:rsidRPr="00D63D3F">
              <w:rPr>
                <w:i/>
              </w:rPr>
              <w:t>Successors:</w:t>
            </w:r>
            <w:r>
              <w:t xml:space="preserve">  N/A</w:t>
            </w:r>
          </w:p>
        </w:tc>
      </w:tr>
      <w:tr w:rsidR="002B0441">
        <w:tc>
          <w:tcPr>
            <w:tcW w:w="4140" w:type="dxa"/>
            <w:shd w:val="clear" w:color="auto" w:fill="D9D9D9"/>
            <w:vAlign w:val="center"/>
          </w:tcPr>
          <w:p w:rsidR="002B0441" w:rsidRDefault="002B0441" w:rsidP="000D6555">
            <w:pPr>
              <w:spacing w:line="276" w:lineRule="auto"/>
            </w:pPr>
            <w:r w:rsidRPr="00C834C6">
              <w:rPr>
                <w:i/>
              </w:rPr>
              <w:t>Scope:</w:t>
            </w:r>
            <w:r>
              <w:t xml:space="preserve">  Required</w:t>
            </w:r>
          </w:p>
        </w:tc>
        <w:tc>
          <w:tcPr>
            <w:tcW w:w="4032" w:type="dxa"/>
            <w:shd w:val="clear" w:color="auto" w:fill="D9D9D9"/>
            <w:vAlign w:val="center"/>
          </w:tcPr>
          <w:p w:rsidR="002B0441" w:rsidRDefault="002B0441" w:rsidP="000D6555">
            <w:pPr>
              <w:spacing w:line="276" w:lineRule="auto"/>
            </w:pPr>
            <w:r w:rsidRPr="00D63D3F">
              <w:rPr>
                <w:i/>
              </w:rPr>
              <w:t>References:</w:t>
            </w:r>
            <w:r>
              <w:t xml:space="preserve">  N/A</w:t>
            </w:r>
          </w:p>
        </w:tc>
      </w:tr>
    </w:tbl>
    <w:p w:rsidR="002B0441" w:rsidRPr="00916AB0" w:rsidRDefault="002616E7" w:rsidP="008304B8">
      <w:pPr>
        <w:pStyle w:val="Requirement1"/>
        <w:ind w:firstLine="684"/>
        <w:rPr>
          <w:spacing w:val="0"/>
          <w:sz w:val="20"/>
          <w:szCs w:val="20"/>
        </w:rPr>
      </w:pPr>
      <w:r>
        <w:rPr>
          <w:spacing w:val="0"/>
          <w:sz w:val="20"/>
          <w:szCs w:val="20"/>
        </w:rPr>
        <w:t>F</w:t>
      </w:r>
      <w:r w:rsidR="004F562C">
        <w:rPr>
          <w:spacing w:val="0"/>
          <w:sz w:val="20"/>
          <w:szCs w:val="20"/>
        </w:rPr>
        <w:t>.</w:t>
      </w:r>
      <w:r w:rsidR="002B0441" w:rsidRPr="00916AB0">
        <w:rPr>
          <w:spacing w:val="0"/>
          <w:sz w:val="20"/>
          <w:szCs w:val="20"/>
        </w:rPr>
        <w:t xml:space="preserve">3  </w:t>
      </w:r>
      <w:r w:rsidR="00916AB0">
        <w:rPr>
          <w:spacing w:val="0"/>
          <w:sz w:val="20"/>
          <w:szCs w:val="20"/>
        </w:rPr>
        <w:t xml:space="preserve"> </w:t>
      </w:r>
      <w:r w:rsidR="002B0441" w:rsidRPr="00916AB0">
        <w:rPr>
          <w:spacing w:val="0"/>
          <w:sz w:val="20"/>
          <w:szCs w:val="20"/>
        </w:rPr>
        <w:t>Overlay Minneapolis Skyway Map</w:t>
      </w:r>
    </w:p>
    <w:tbl>
      <w:tblPr>
        <w:tblStyle w:val="TableGrid"/>
        <w:tblW w:w="8172" w:type="dxa"/>
        <w:tblInd w:w="592" w:type="dxa"/>
        <w:tblLook w:val="04A0"/>
      </w:tblPr>
      <w:tblGrid>
        <w:gridCol w:w="4140"/>
        <w:gridCol w:w="4032"/>
      </w:tblGrid>
      <w:tr w:rsidR="002B0441">
        <w:tc>
          <w:tcPr>
            <w:tcW w:w="8172" w:type="dxa"/>
            <w:gridSpan w:val="2"/>
            <w:tcBorders>
              <w:bottom w:val="single" w:sz="4" w:space="0" w:color="auto"/>
            </w:tcBorders>
            <w:vAlign w:val="center"/>
          </w:tcPr>
          <w:p w:rsidR="002B0441" w:rsidRPr="00C834C6" w:rsidRDefault="002B0441" w:rsidP="00A127CD">
            <w:pPr>
              <w:spacing w:line="276" w:lineRule="auto"/>
              <w:rPr>
                <w:sz w:val="27"/>
                <w:szCs w:val="27"/>
              </w:rPr>
            </w:pPr>
            <w:r w:rsidRPr="00721B61">
              <w:t xml:space="preserve">As a user, I want a </w:t>
            </w:r>
            <w:r w:rsidRPr="00721B61">
              <w:rPr>
                <w:bCs/>
              </w:rPr>
              <w:t>map of the Minneapolis skyway system on my Android phone</w:t>
            </w:r>
            <w:r w:rsidRPr="00721B61">
              <w:t xml:space="preserve"> because it will help me </w:t>
            </w:r>
            <w:r w:rsidR="00A127CD" w:rsidRPr="00721B61">
              <w:t>navigate the skyway system</w:t>
            </w:r>
            <w:r w:rsidR="00A127CD">
              <w:t>.</w:t>
            </w:r>
            <w:r>
              <w:t xml:space="preserve"> </w:t>
            </w:r>
          </w:p>
        </w:tc>
      </w:tr>
      <w:tr w:rsidR="002B0441">
        <w:tc>
          <w:tcPr>
            <w:tcW w:w="4140" w:type="dxa"/>
            <w:shd w:val="clear" w:color="auto" w:fill="D9D9D9"/>
            <w:vAlign w:val="center"/>
          </w:tcPr>
          <w:p w:rsidR="002B0441" w:rsidRDefault="002B0441" w:rsidP="00721B61">
            <w:pPr>
              <w:spacing w:line="276" w:lineRule="auto"/>
            </w:pPr>
            <w:r w:rsidRPr="00C834C6">
              <w:rPr>
                <w:i/>
              </w:rPr>
              <w:t>Dependencies:</w:t>
            </w:r>
            <w:r>
              <w:t xml:space="preserve">  </w:t>
            </w:r>
            <w:r w:rsidR="00721B61">
              <w:t>R</w:t>
            </w:r>
            <w:r w:rsidR="00B214A6">
              <w:t>.F.</w:t>
            </w:r>
            <w:r w:rsidR="00721B61">
              <w:t>1</w:t>
            </w:r>
          </w:p>
        </w:tc>
        <w:tc>
          <w:tcPr>
            <w:tcW w:w="4032" w:type="dxa"/>
            <w:shd w:val="clear" w:color="auto" w:fill="D9D9D9"/>
            <w:vAlign w:val="center"/>
          </w:tcPr>
          <w:p w:rsidR="002B0441" w:rsidRDefault="002B0441" w:rsidP="000D6555">
            <w:pPr>
              <w:spacing w:line="276" w:lineRule="auto"/>
            </w:pPr>
            <w:r w:rsidRPr="00D63D3F">
              <w:rPr>
                <w:i/>
              </w:rPr>
              <w:t>Successors:</w:t>
            </w:r>
            <w:r>
              <w:t xml:space="preserve">  N/A</w:t>
            </w:r>
          </w:p>
        </w:tc>
      </w:tr>
      <w:tr w:rsidR="002B0441">
        <w:tc>
          <w:tcPr>
            <w:tcW w:w="4140" w:type="dxa"/>
            <w:shd w:val="clear" w:color="auto" w:fill="D9D9D9"/>
            <w:vAlign w:val="center"/>
          </w:tcPr>
          <w:p w:rsidR="002B0441" w:rsidRDefault="002B0441" w:rsidP="000D6555">
            <w:pPr>
              <w:spacing w:line="276" w:lineRule="auto"/>
            </w:pPr>
            <w:r w:rsidRPr="00C834C6">
              <w:rPr>
                <w:i/>
              </w:rPr>
              <w:t>Scope:</w:t>
            </w:r>
            <w:r>
              <w:t xml:space="preserve">  Required</w:t>
            </w:r>
          </w:p>
        </w:tc>
        <w:tc>
          <w:tcPr>
            <w:tcW w:w="4032" w:type="dxa"/>
            <w:shd w:val="clear" w:color="auto" w:fill="D9D9D9"/>
            <w:vAlign w:val="center"/>
          </w:tcPr>
          <w:p w:rsidR="002B0441" w:rsidRDefault="002B0441" w:rsidP="000D6555">
            <w:pPr>
              <w:spacing w:line="276" w:lineRule="auto"/>
            </w:pPr>
            <w:r w:rsidRPr="00D63D3F">
              <w:rPr>
                <w:i/>
              </w:rPr>
              <w:t>References:</w:t>
            </w:r>
            <w:r>
              <w:t xml:space="preserve">  N/A</w:t>
            </w:r>
          </w:p>
        </w:tc>
      </w:tr>
    </w:tbl>
    <w:p w:rsidR="001A46B8" w:rsidRPr="00916AB0" w:rsidRDefault="002616E7" w:rsidP="008920D7">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4</w:t>
      </w:r>
      <w:r w:rsidR="001A46B8">
        <w:rPr>
          <w:spacing w:val="0"/>
          <w:sz w:val="20"/>
          <w:szCs w:val="20"/>
        </w:rPr>
        <w:t xml:space="preserve"> </w:t>
      </w:r>
      <w:r w:rsidR="001A46B8" w:rsidRPr="00916AB0">
        <w:rPr>
          <w:spacing w:val="0"/>
          <w:sz w:val="20"/>
          <w:szCs w:val="20"/>
        </w:rPr>
        <w:t xml:space="preserve"> </w:t>
      </w:r>
      <w:r w:rsidR="001A46B8">
        <w:rPr>
          <w:spacing w:val="0"/>
          <w:sz w:val="20"/>
          <w:szCs w:val="20"/>
        </w:rPr>
        <w:t xml:space="preserve"> Help </w:t>
      </w:r>
      <w:r w:rsidR="007E212F">
        <w:rPr>
          <w:spacing w:val="0"/>
          <w:sz w:val="20"/>
          <w:szCs w:val="20"/>
        </w:rPr>
        <w:t>View</w:t>
      </w:r>
    </w:p>
    <w:tbl>
      <w:tblPr>
        <w:tblStyle w:val="TableGrid"/>
        <w:tblW w:w="8172" w:type="dxa"/>
        <w:tblInd w:w="592" w:type="dxa"/>
        <w:tblLook w:val="04A0"/>
      </w:tblPr>
      <w:tblGrid>
        <w:gridCol w:w="4140"/>
        <w:gridCol w:w="4032"/>
      </w:tblGrid>
      <w:tr w:rsidR="001A46B8">
        <w:tc>
          <w:tcPr>
            <w:tcW w:w="8172" w:type="dxa"/>
            <w:gridSpan w:val="2"/>
            <w:tcBorders>
              <w:bottom w:val="single" w:sz="4" w:space="0" w:color="auto"/>
            </w:tcBorders>
            <w:vAlign w:val="center"/>
          </w:tcPr>
          <w:p w:rsidR="001A46B8" w:rsidRPr="00B279FA" w:rsidRDefault="001A46B8" w:rsidP="000D6555">
            <w:pPr>
              <w:rPr>
                <w:rFonts w:eastAsia="Times New Roman" w:cstheme="minorHAnsi"/>
              </w:rPr>
            </w:pPr>
            <w:r w:rsidRPr="00A6690D">
              <w:t xml:space="preserve">As a </w:t>
            </w:r>
            <w:r>
              <w:t>user</w:t>
            </w:r>
            <w:r w:rsidRPr="00A6690D">
              <w:t xml:space="preserve">, I </w:t>
            </w:r>
            <w:r>
              <w:t>want</w:t>
            </w:r>
            <w:r w:rsidRPr="00A6690D">
              <w:t xml:space="preserve"> the application to provide some basic usage instruction because I may not know how to use it.</w:t>
            </w:r>
          </w:p>
        </w:tc>
      </w:tr>
      <w:tr w:rsidR="001A46B8">
        <w:tc>
          <w:tcPr>
            <w:tcW w:w="4140" w:type="dxa"/>
            <w:shd w:val="clear" w:color="auto" w:fill="D9D9D9"/>
            <w:vAlign w:val="center"/>
          </w:tcPr>
          <w:p w:rsidR="001A46B8" w:rsidRDefault="001A46B8" w:rsidP="000D6555">
            <w:pPr>
              <w:spacing w:line="276" w:lineRule="auto"/>
            </w:pPr>
            <w:r w:rsidRPr="00C834C6">
              <w:rPr>
                <w:i/>
              </w:rPr>
              <w:t>Dependencies:</w:t>
            </w:r>
            <w:r>
              <w:t xml:space="preserve">  N/A</w:t>
            </w:r>
          </w:p>
        </w:tc>
        <w:tc>
          <w:tcPr>
            <w:tcW w:w="4032" w:type="dxa"/>
            <w:shd w:val="clear" w:color="auto" w:fill="D9D9D9"/>
            <w:vAlign w:val="center"/>
          </w:tcPr>
          <w:p w:rsidR="001A46B8" w:rsidRDefault="001A46B8" w:rsidP="000D6555">
            <w:pPr>
              <w:spacing w:line="276" w:lineRule="auto"/>
            </w:pPr>
            <w:r w:rsidRPr="00D63D3F">
              <w:rPr>
                <w:i/>
              </w:rPr>
              <w:t>Successors:</w:t>
            </w:r>
            <w:r>
              <w:t xml:space="preserve">  N/A</w:t>
            </w:r>
          </w:p>
        </w:tc>
      </w:tr>
      <w:tr w:rsidR="001A46B8">
        <w:tc>
          <w:tcPr>
            <w:tcW w:w="4140" w:type="dxa"/>
            <w:shd w:val="clear" w:color="auto" w:fill="D9D9D9"/>
            <w:vAlign w:val="center"/>
          </w:tcPr>
          <w:p w:rsidR="001A46B8" w:rsidRDefault="001A46B8" w:rsidP="000D6555">
            <w:pPr>
              <w:spacing w:line="276" w:lineRule="auto"/>
            </w:pPr>
            <w:r w:rsidRPr="00C834C6">
              <w:rPr>
                <w:i/>
              </w:rPr>
              <w:lastRenderedPageBreak/>
              <w:t>Scope:</w:t>
            </w:r>
            <w:r>
              <w:t xml:space="preserve">  </w:t>
            </w:r>
            <w:r w:rsidR="00721B61">
              <w:t>Required</w:t>
            </w:r>
          </w:p>
        </w:tc>
        <w:tc>
          <w:tcPr>
            <w:tcW w:w="4032" w:type="dxa"/>
            <w:shd w:val="clear" w:color="auto" w:fill="D9D9D9"/>
            <w:vAlign w:val="center"/>
          </w:tcPr>
          <w:p w:rsidR="001A46B8" w:rsidRDefault="001A46B8" w:rsidP="000D6555">
            <w:pPr>
              <w:spacing w:line="276" w:lineRule="auto"/>
            </w:pPr>
            <w:r w:rsidRPr="00D63D3F">
              <w:rPr>
                <w:i/>
              </w:rPr>
              <w:t>References:</w:t>
            </w:r>
            <w:r>
              <w:t xml:space="preserve">  N/A</w:t>
            </w:r>
          </w:p>
        </w:tc>
      </w:tr>
    </w:tbl>
    <w:p w:rsidR="007E212F" w:rsidRPr="00916AB0" w:rsidRDefault="002616E7" w:rsidP="008920D7">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5</w:t>
      </w:r>
      <w:r w:rsidR="007E212F">
        <w:rPr>
          <w:spacing w:val="0"/>
          <w:sz w:val="20"/>
          <w:szCs w:val="20"/>
        </w:rPr>
        <w:t xml:space="preserve"> </w:t>
      </w:r>
      <w:r w:rsidR="007E212F" w:rsidRPr="00916AB0">
        <w:rPr>
          <w:spacing w:val="0"/>
          <w:sz w:val="20"/>
          <w:szCs w:val="20"/>
        </w:rPr>
        <w:t xml:space="preserve"> </w:t>
      </w:r>
      <w:r w:rsidR="007E212F">
        <w:rPr>
          <w:spacing w:val="0"/>
          <w:sz w:val="20"/>
          <w:szCs w:val="20"/>
        </w:rPr>
        <w:t xml:space="preserve"> Favorites View</w:t>
      </w:r>
    </w:p>
    <w:tbl>
      <w:tblPr>
        <w:tblStyle w:val="TableGrid"/>
        <w:tblW w:w="8172" w:type="dxa"/>
        <w:tblInd w:w="592" w:type="dxa"/>
        <w:tblLook w:val="04A0"/>
      </w:tblPr>
      <w:tblGrid>
        <w:gridCol w:w="4140"/>
        <w:gridCol w:w="4032"/>
      </w:tblGrid>
      <w:tr w:rsidR="007E212F">
        <w:tc>
          <w:tcPr>
            <w:tcW w:w="8172" w:type="dxa"/>
            <w:gridSpan w:val="2"/>
            <w:tcBorders>
              <w:bottom w:val="single" w:sz="4" w:space="0" w:color="auto"/>
            </w:tcBorders>
            <w:vAlign w:val="center"/>
          </w:tcPr>
          <w:p w:rsidR="007E212F" w:rsidRPr="00B279FA" w:rsidRDefault="007E212F" w:rsidP="00591CCF">
            <w:pPr>
              <w:rPr>
                <w:rFonts w:eastAsia="Times New Roman" w:cstheme="minorHAnsi"/>
              </w:rPr>
            </w:pPr>
            <w:r w:rsidRPr="003B60FC">
              <w:t xml:space="preserve">As a </w:t>
            </w:r>
            <w:r>
              <w:t>user</w:t>
            </w:r>
            <w:r w:rsidRPr="003B60FC">
              <w:t xml:space="preserve">, I want the </w:t>
            </w:r>
            <w:r w:rsidR="00281517">
              <w:t xml:space="preserve">application to provide the </w:t>
            </w:r>
            <w:r w:rsidRPr="003B60FC">
              <w:t xml:space="preserve">ability to store </w:t>
            </w:r>
            <w:r>
              <w:t>a</w:t>
            </w:r>
            <w:r w:rsidRPr="003B60FC">
              <w:t xml:space="preserve"> list of </w:t>
            </w:r>
            <w:r>
              <w:t xml:space="preserve">my </w:t>
            </w:r>
            <w:r w:rsidRPr="003B60FC">
              <w:t xml:space="preserve">favorite </w:t>
            </w:r>
            <w:r>
              <w:t>destinations</w:t>
            </w:r>
            <w:r w:rsidRPr="003B60FC">
              <w:t xml:space="preserve"> </w:t>
            </w:r>
            <w:r>
              <w:t>so that they can be easily retrieved.</w:t>
            </w:r>
          </w:p>
        </w:tc>
      </w:tr>
      <w:tr w:rsidR="007E212F">
        <w:tc>
          <w:tcPr>
            <w:tcW w:w="4140" w:type="dxa"/>
            <w:shd w:val="clear" w:color="auto" w:fill="D9D9D9"/>
            <w:vAlign w:val="center"/>
          </w:tcPr>
          <w:p w:rsidR="007E212F" w:rsidRDefault="007E212F" w:rsidP="000D6555">
            <w:pPr>
              <w:spacing w:line="276" w:lineRule="auto"/>
            </w:pPr>
            <w:r w:rsidRPr="00C834C6">
              <w:rPr>
                <w:i/>
              </w:rPr>
              <w:t>Dependencies:</w:t>
            </w:r>
            <w:r>
              <w:t xml:space="preserve">  N/A</w:t>
            </w:r>
          </w:p>
        </w:tc>
        <w:tc>
          <w:tcPr>
            <w:tcW w:w="4032" w:type="dxa"/>
            <w:shd w:val="clear" w:color="auto" w:fill="D9D9D9"/>
            <w:vAlign w:val="center"/>
          </w:tcPr>
          <w:p w:rsidR="007E212F" w:rsidRDefault="007E212F" w:rsidP="000D6555">
            <w:pPr>
              <w:spacing w:line="276" w:lineRule="auto"/>
            </w:pPr>
            <w:r w:rsidRPr="00D63D3F">
              <w:rPr>
                <w:i/>
              </w:rPr>
              <w:t>Successors:</w:t>
            </w:r>
            <w:r>
              <w:t xml:space="preserve">  N/A</w:t>
            </w:r>
          </w:p>
        </w:tc>
      </w:tr>
      <w:tr w:rsidR="007E212F">
        <w:tc>
          <w:tcPr>
            <w:tcW w:w="4140" w:type="dxa"/>
            <w:shd w:val="clear" w:color="auto" w:fill="D9D9D9"/>
            <w:vAlign w:val="center"/>
          </w:tcPr>
          <w:p w:rsidR="007E212F" w:rsidRDefault="007E212F"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7E212F" w:rsidRDefault="007E212F" w:rsidP="000D6555">
            <w:pPr>
              <w:spacing w:line="276" w:lineRule="auto"/>
            </w:pPr>
            <w:r w:rsidRPr="00D63D3F">
              <w:rPr>
                <w:i/>
              </w:rPr>
              <w:t>References:</w:t>
            </w:r>
            <w:r>
              <w:t xml:space="preserve">  N/A</w:t>
            </w:r>
          </w:p>
        </w:tc>
      </w:tr>
    </w:tbl>
    <w:p w:rsidR="007E212F" w:rsidRPr="00916AB0" w:rsidRDefault="002616E7" w:rsidP="008920D7">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6</w:t>
      </w:r>
      <w:r w:rsidR="007E212F">
        <w:rPr>
          <w:spacing w:val="0"/>
          <w:sz w:val="20"/>
          <w:szCs w:val="20"/>
        </w:rPr>
        <w:t xml:space="preserve"> </w:t>
      </w:r>
      <w:r w:rsidR="007E212F" w:rsidRPr="00916AB0">
        <w:rPr>
          <w:spacing w:val="0"/>
          <w:sz w:val="20"/>
          <w:szCs w:val="20"/>
        </w:rPr>
        <w:t xml:space="preserve"> </w:t>
      </w:r>
      <w:r w:rsidR="007E212F">
        <w:rPr>
          <w:spacing w:val="0"/>
          <w:sz w:val="20"/>
          <w:szCs w:val="20"/>
        </w:rPr>
        <w:t xml:space="preserve"> History View</w:t>
      </w:r>
    </w:p>
    <w:tbl>
      <w:tblPr>
        <w:tblStyle w:val="TableGrid"/>
        <w:tblW w:w="8172" w:type="dxa"/>
        <w:tblInd w:w="592" w:type="dxa"/>
        <w:tblLook w:val="04A0"/>
      </w:tblPr>
      <w:tblGrid>
        <w:gridCol w:w="4140"/>
        <w:gridCol w:w="4032"/>
      </w:tblGrid>
      <w:tr w:rsidR="007E212F">
        <w:tc>
          <w:tcPr>
            <w:tcW w:w="8172" w:type="dxa"/>
            <w:gridSpan w:val="2"/>
            <w:tcBorders>
              <w:bottom w:val="single" w:sz="4" w:space="0" w:color="auto"/>
            </w:tcBorders>
            <w:vAlign w:val="center"/>
          </w:tcPr>
          <w:p w:rsidR="007E212F" w:rsidRPr="00B279FA" w:rsidRDefault="007E212F" w:rsidP="00591CCF">
            <w:pPr>
              <w:rPr>
                <w:rFonts w:eastAsia="Times New Roman" w:cstheme="minorHAnsi"/>
              </w:rPr>
            </w:pPr>
            <w:r w:rsidRPr="00AF5F9B">
              <w:t xml:space="preserve">As a </w:t>
            </w:r>
            <w:r>
              <w:t>user</w:t>
            </w:r>
            <w:r w:rsidRPr="00AF5F9B">
              <w:t>, I want the application</w:t>
            </w:r>
            <w:r w:rsidR="00281517">
              <w:t xml:space="preserve"> to provide the ability</w:t>
            </w:r>
            <w:r w:rsidRPr="00AF5F9B">
              <w:t xml:space="preserve"> to </w:t>
            </w:r>
            <w:r>
              <w:t>store a list of destinations that I have searched for</w:t>
            </w:r>
            <w:r w:rsidRPr="00AF5F9B">
              <w:t xml:space="preserve"> so that they can be </w:t>
            </w:r>
            <w:r>
              <w:t>easily retrieved</w:t>
            </w:r>
            <w:r w:rsidRPr="00AF5F9B">
              <w:t>.</w:t>
            </w:r>
          </w:p>
        </w:tc>
      </w:tr>
      <w:tr w:rsidR="007E212F">
        <w:tc>
          <w:tcPr>
            <w:tcW w:w="4140" w:type="dxa"/>
            <w:shd w:val="clear" w:color="auto" w:fill="D9D9D9"/>
            <w:vAlign w:val="center"/>
          </w:tcPr>
          <w:p w:rsidR="007E212F" w:rsidRDefault="007E212F" w:rsidP="000D6555">
            <w:pPr>
              <w:spacing w:line="276" w:lineRule="auto"/>
            </w:pPr>
            <w:r w:rsidRPr="00C834C6">
              <w:rPr>
                <w:i/>
              </w:rPr>
              <w:t>Dependencies:</w:t>
            </w:r>
            <w:r>
              <w:t xml:space="preserve">  N/A</w:t>
            </w:r>
          </w:p>
        </w:tc>
        <w:tc>
          <w:tcPr>
            <w:tcW w:w="4032" w:type="dxa"/>
            <w:shd w:val="clear" w:color="auto" w:fill="D9D9D9"/>
            <w:vAlign w:val="center"/>
          </w:tcPr>
          <w:p w:rsidR="007E212F" w:rsidRDefault="007E212F" w:rsidP="000D6555">
            <w:pPr>
              <w:spacing w:line="276" w:lineRule="auto"/>
            </w:pPr>
            <w:r w:rsidRPr="00D63D3F">
              <w:rPr>
                <w:i/>
              </w:rPr>
              <w:t>Successors:</w:t>
            </w:r>
            <w:r>
              <w:t xml:space="preserve">  N/A</w:t>
            </w:r>
          </w:p>
        </w:tc>
      </w:tr>
      <w:tr w:rsidR="007E212F">
        <w:tc>
          <w:tcPr>
            <w:tcW w:w="4140" w:type="dxa"/>
            <w:shd w:val="clear" w:color="auto" w:fill="D9D9D9"/>
            <w:vAlign w:val="center"/>
          </w:tcPr>
          <w:p w:rsidR="007E212F" w:rsidRDefault="007E212F"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7E212F" w:rsidRDefault="007E212F" w:rsidP="000D6555">
            <w:pPr>
              <w:spacing w:line="276" w:lineRule="auto"/>
            </w:pPr>
            <w:r w:rsidRPr="00D63D3F">
              <w:rPr>
                <w:i/>
              </w:rPr>
              <w:t>References:</w:t>
            </w:r>
            <w:r>
              <w:t xml:space="preserve">  N/A</w:t>
            </w:r>
          </w:p>
        </w:tc>
      </w:tr>
    </w:tbl>
    <w:p w:rsidR="00532E47" w:rsidRPr="00916AB0" w:rsidRDefault="002616E7" w:rsidP="000D2B2A">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7</w:t>
      </w:r>
      <w:r w:rsidR="00532E47">
        <w:rPr>
          <w:spacing w:val="0"/>
          <w:sz w:val="20"/>
          <w:szCs w:val="20"/>
        </w:rPr>
        <w:t xml:space="preserve"> </w:t>
      </w:r>
      <w:r w:rsidR="00532E47" w:rsidRPr="00916AB0">
        <w:rPr>
          <w:spacing w:val="0"/>
          <w:sz w:val="20"/>
          <w:szCs w:val="20"/>
        </w:rPr>
        <w:t xml:space="preserve"> </w:t>
      </w:r>
      <w:r w:rsidR="00532E47">
        <w:rPr>
          <w:spacing w:val="0"/>
          <w:sz w:val="20"/>
          <w:szCs w:val="20"/>
        </w:rPr>
        <w:t xml:space="preserve"> Search View</w:t>
      </w:r>
    </w:p>
    <w:tbl>
      <w:tblPr>
        <w:tblStyle w:val="TableGrid"/>
        <w:tblW w:w="8172" w:type="dxa"/>
        <w:tblInd w:w="592" w:type="dxa"/>
        <w:tblLook w:val="04A0"/>
      </w:tblPr>
      <w:tblGrid>
        <w:gridCol w:w="4140"/>
        <w:gridCol w:w="4032"/>
      </w:tblGrid>
      <w:tr w:rsidR="00532E47">
        <w:tc>
          <w:tcPr>
            <w:tcW w:w="8172" w:type="dxa"/>
            <w:gridSpan w:val="2"/>
            <w:tcBorders>
              <w:bottom w:val="single" w:sz="4" w:space="0" w:color="auto"/>
            </w:tcBorders>
            <w:vAlign w:val="center"/>
          </w:tcPr>
          <w:p w:rsidR="00532E47" w:rsidRPr="00B279FA" w:rsidRDefault="00532E47" w:rsidP="00591CCF">
            <w:pPr>
              <w:rPr>
                <w:rFonts w:eastAsia="Times New Roman" w:cstheme="minorHAnsi"/>
              </w:rPr>
            </w:pPr>
            <w:r w:rsidRPr="00AF5F9B">
              <w:t xml:space="preserve">As a </w:t>
            </w:r>
            <w:r>
              <w:t>user</w:t>
            </w:r>
            <w:r w:rsidRPr="00AF5F9B">
              <w:t xml:space="preserve">, I want the application to </w:t>
            </w:r>
            <w:r w:rsidR="00591CCF">
              <w:t>provide a search view so that I can enter specific points of interest that I am looking for.</w:t>
            </w:r>
          </w:p>
        </w:tc>
      </w:tr>
      <w:tr w:rsidR="00532E47">
        <w:trPr>
          <w:trHeight w:hRule="exact" w:val="343"/>
        </w:trPr>
        <w:tc>
          <w:tcPr>
            <w:tcW w:w="4140" w:type="dxa"/>
            <w:shd w:val="clear" w:color="auto" w:fill="D9D9D9"/>
            <w:vAlign w:val="center"/>
          </w:tcPr>
          <w:p w:rsidR="00532E47" w:rsidRDefault="00532E47" w:rsidP="000D6555">
            <w:pPr>
              <w:spacing w:line="276" w:lineRule="auto"/>
            </w:pPr>
            <w:r w:rsidRPr="00C834C6">
              <w:rPr>
                <w:i/>
              </w:rPr>
              <w:t>Dependencies:</w:t>
            </w:r>
            <w:r>
              <w:t xml:space="preserve">  N/A</w:t>
            </w:r>
          </w:p>
        </w:tc>
        <w:tc>
          <w:tcPr>
            <w:tcW w:w="4032" w:type="dxa"/>
            <w:shd w:val="clear" w:color="auto" w:fill="D9D9D9"/>
            <w:vAlign w:val="center"/>
          </w:tcPr>
          <w:p w:rsidR="00532E47" w:rsidRDefault="00532E47" w:rsidP="000D6555">
            <w:pPr>
              <w:spacing w:line="276" w:lineRule="auto"/>
            </w:pPr>
            <w:r w:rsidRPr="00D63D3F">
              <w:rPr>
                <w:i/>
              </w:rPr>
              <w:t>Successors:</w:t>
            </w:r>
            <w:r>
              <w:t xml:space="preserve">  </w:t>
            </w:r>
            <w:r w:rsidR="00574486">
              <w:t>R.F.14</w:t>
            </w:r>
          </w:p>
        </w:tc>
      </w:tr>
      <w:tr w:rsidR="00532E47">
        <w:tc>
          <w:tcPr>
            <w:tcW w:w="4140" w:type="dxa"/>
            <w:shd w:val="clear" w:color="auto" w:fill="D9D9D9"/>
            <w:vAlign w:val="center"/>
          </w:tcPr>
          <w:p w:rsidR="00532E47" w:rsidRDefault="00532E47"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532E47" w:rsidRDefault="00532E47" w:rsidP="000D6555">
            <w:pPr>
              <w:spacing w:line="276" w:lineRule="auto"/>
            </w:pPr>
            <w:r w:rsidRPr="00D63D3F">
              <w:rPr>
                <w:i/>
              </w:rPr>
              <w:t>References:</w:t>
            </w:r>
            <w:r>
              <w:t xml:space="preserve">  N/A</w:t>
            </w:r>
          </w:p>
        </w:tc>
      </w:tr>
    </w:tbl>
    <w:p w:rsidR="008B5E1B" w:rsidRDefault="008B5E1B" w:rsidP="008B3B48">
      <w:pPr>
        <w:ind w:left="540"/>
        <w:rPr>
          <w:b/>
        </w:rPr>
      </w:pPr>
    </w:p>
    <w:p w:rsidR="004D47AF" w:rsidRPr="009B7357" w:rsidRDefault="008B3B48" w:rsidP="009B7357">
      <w:pPr>
        <w:rPr>
          <w:b/>
          <w:smallCaps/>
        </w:rPr>
      </w:pPr>
      <w:r w:rsidRPr="009B7357">
        <w:rPr>
          <w:b/>
          <w:smallCaps/>
        </w:rPr>
        <w:t xml:space="preserve">2.1.2   </w:t>
      </w:r>
      <w:r w:rsidR="00F129E3" w:rsidRPr="009B7357">
        <w:rPr>
          <w:b/>
          <w:smallCaps/>
          <w:sz w:val="22"/>
          <w:szCs w:val="22"/>
        </w:rPr>
        <w:t>Location</w:t>
      </w:r>
      <w:r w:rsidR="004D47AF" w:rsidRPr="009B7357">
        <w:rPr>
          <w:b/>
          <w:smallCaps/>
          <w:sz w:val="22"/>
          <w:szCs w:val="22"/>
        </w:rPr>
        <w:t xml:space="preserve"> Functionality</w:t>
      </w:r>
    </w:p>
    <w:p w:rsidR="00F129E3" w:rsidRPr="00916AB0" w:rsidRDefault="002616E7" w:rsidP="008B5E1B">
      <w:pPr>
        <w:pStyle w:val="Requirement1"/>
        <w:spacing w:before="0"/>
        <w:ind w:firstLine="684"/>
        <w:rPr>
          <w:spacing w:val="0"/>
          <w:sz w:val="20"/>
          <w:szCs w:val="20"/>
        </w:rPr>
      </w:pPr>
      <w:r>
        <w:rPr>
          <w:spacing w:val="0"/>
          <w:sz w:val="20"/>
          <w:szCs w:val="20"/>
        </w:rPr>
        <w:t>F</w:t>
      </w:r>
      <w:r w:rsidR="004F562C">
        <w:rPr>
          <w:spacing w:val="0"/>
          <w:sz w:val="20"/>
          <w:szCs w:val="20"/>
        </w:rPr>
        <w:t>.</w:t>
      </w:r>
      <w:r w:rsidR="006D26D0">
        <w:rPr>
          <w:spacing w:val="0"/>
          <w:sz w:val="20"/>
          <w:szCs w:val="20"/>
        </w:rPr>
        <w:t>8</w:t>
      </w:r>
      <w:r w:rsidR="00F129E3" w:rsidRPr="00916AB0">
        <w:rPr>
          <w:spacing w:val="0"/>
          <w:sz w:val="20"/>
          <w:szCs w:val="20"/>
        </w:rPr>
        <w:t xml:space="preserve"> </w:t>
      </w:r>
      <w:r w:rsidR="00F129E3">
        <w:rPr>
          <w:spacing w:val="0"/>
          <w:sz w:val="20"/>
          <w:szCs w:val="20"/>
        </w:rPr>
        <w:t xml:space="preserve">  </w:t>
      </w:r>
      <w:r w:rsidR="00D943A6">
        <w:rPr>
          <w:spacing w:val="0"/>
          <w:sz w:val="20"/>
          <w:szCs w:val="20"/>
        </w:rPr>
        <w:t xml:space="preserve">Identify </w:t>
      </w:r>
      <w:r w:rsidR="000F3526">
        <w:rPr>
          <w:spacing w:val="0"/>
          <w:sz w:val="20"/>
          <w:szCs w:val="20"/>
        </w:rPr>
        <w:t>Current Position</w:t>
      </w:r>
    </w:p>
    <w:tbl>
      <w:tblPr>
        <w:tblStyle w:val="TableGrid"/>
        <w:tblW w:w="8172" w:type="dxa"/>
        <w:tblInd w:w="592" w:type="dxa"/>
        <w:tblLook w:val="04A0"/>
      </w:tblPr>
      <w:tblGrid>
        <w:gridCol w:w="4140"/>
        <w:gridCol w:w="4032"/>
      </w:tblGrid>
      <w:tr w:rsidR="00F129E3">
        <w:tc>
          <w:tcPr>
            <w:tcW w:w="8172" w:type="dxa"/>
            <w:gridSpan w:val="2"/>
            <w:tcBorders>
              <w:bottom w:val="single" w:sz="4" w:space="0" w:color="auto"/>
            </w:tcBorders>
            <w:vAlign w:val="center"/>
          </w:tcPr>
          <w:p w:rsidR="00F129E3" w:rsidRPr="00C834C6" w:rsidRDefault="00F129E3" w:rsidP="000D6555">
            <w:pPr>
              <w:spacing w:line="276" w:lineRule="auto"/>
              <w:rPr>
                <w:sz w:val="27"/>
                <w:szCs w:val="27"/>
              </w:rPr>
            </w:pPr>
            <w:r>
              <w:t>As a user, I want the map to provide an indicator of where I currently am.  T</w:t>
            </w:r>
            <w:r w:rsidRPr="00DB04B6">
              <w:t xml:space="preserve">his </w:t>
            </w:r>
            <w:r>
              <w:t>should</w:t>
            </w:r>
            <w:r w:rsidRPr="00DB04B6">
              <w:t xml:space="preserve"> be accurate</w:t>
            </w:r>
            <w:r>
              <w:t xml:space="preserve"> to</w:t>
            </w:r>
            <w:r w:rsidRPr="00DB04B6">
              <w:t xml:space="preserve"> within 10 feet of my position and </w:t>
            </w:r>
            <w:r>
              <w:t>should</w:t>
            </w:r>
            <w:r w:rsidRPr="00DB04B6">
              <w:t xml:space="preserve"> be displayed within 30 seconds of initiation</w:t>
            </w:r>
            <w:r>
              <w:t>.</w:t>
            </w:r>
          </w:p>
        </w:tc>
      </w:tr>
      <w:tr w:rsidR="00F129E3">
        <w:tc>
          <w:tcPr>
            <w:tcW w:w="4140" w:type="dxa"/>
            <w:shd w:val="clear" w:color="auto" w:fill="D9D9D9"/>
            <w:vAlign w:val="center"/>
          </w:tcPr>
          <w:p w:rsidR="00F129E3" w:rsidRDefault="00F129E3" w:rsidP="000F3526">
            <w:pPr>
              <w:spacing w:line="276" w:lineRule="auto"/>
            </w:pPr>
            <w:r w:rsidRPr="00C834C6">
              <w:rPr>
                <w:i/>
              </w:rPr>
              <w:t>Dependencies:</w:t>
            </w:r>
            <w:r>
              <w:t xml:space="preserve">  </w:t>
            </w:r>
            <w:r w:rsidR="000F3526">
              <w:t>R</w:t>
            </w:r>
            <w:r w:rsidR="00B214A6">
              <w:t>.F.</w:t>
            </w:r>
            <w:r w:rsidR="000F3526">
              <w:t>1</w:t>
            </w:r>
          </w:p>
        </w:tc>
        <w:tc>
          <w:tcPr>
            <w:tcW w:w="4032" w:type="dxa"/>
            <w:shd w:val="clear" w:color="auto" w:fill="D9D9D9"/>
            <w:vAlign w:val="center"/>
          </w:tcPr>
          <w:p w:rsidR="00F129E3" w:rsidRDefault="00F129E3" w:rsidP="00F85564">
            <w:pPr>
              <w:spacing w:line="276" w:lineRule="auto"/>
            </w:pPr>
            <w:r w:rsidRPr="00D63D3F">
              <w:rPr>
                <w:i/>
              </w:rPr>
              <w:t>Successors:</w:t>
            </w:r>
            <w:r>
              <w:t xml:space="preserve">  </w:t>
            </w:r>
            <w:r w:rsidR="00F85564">
              <w:t>R</w:t>
            </w:r>
            <w:r w:rsidR="00B214A6">
              <w:t>.F.</w:t>
            </w:r>
            <w:r w:rsidR="00F85564">
              <w:t>9, R</w:t>
            </w:r>
            <w:r w:rsidR="00B214A6">
              <w:t>.F.</w:t>
            </w:r>
            <w:r w:rsidR="00F85564">
              <w:t>10</w:t>
            </w:r>
            <w:r w:rsidR="006D5601">
              <w:t>, R.F.12</w:t>
            </w:r>
          </w:p>
        </w:tc>
      </w:tr>
      <w:tr w:rsidR="00F129E3">
        <w:tc>
          <w:tcPr>
            <w:tcW w:w="4140" w:type="dxa"/>
            <w:shd w:val="clear" w:color="auto" w:fill="D9D9D9"/>
            <w:vAlign w:val="center"/>
          </w:tcPr>
          <w:p w:rsidR="00F129E3" w:rsidRDefault="00F129E3" w:rsidP="000D6555">
            <w:pPr>
              <w:spacing w:line="276" w:lineRule="auto"/>
            </w:pPr>
            <w:r w:rsidRPr="00C834C6">
              <w:rPr>
                <w:i/>
              </w:rPr>
              <w:t>Scope:</w:t>
            </w:r>
            <w:r>
              <w:t xml:space="preserve">  Required</w:t>
            </w:r>
          </w:p>
        </w:tc>
        <w:tc>
          <w:tcPr>
            <w:tcW w:w="4032" w:type="dxa"/>
            <w:shd w:val="clear" w:color="auto" w:fill="D9D9D9"/>
            <w:vAlign w:val="center"/>
          </w:tcPr>
          <w:p w:rsidR="00F129E3" w:rsidRDefault="00F129E3" w:rsidP="000D6555">
            <w:pPr>
              <w:spacing w:line="276" w:lineRule="auto"/>
            </w:pPr>
            <w:r w:rsidRPr="00D63D3F">
              <w:rPr>
                <w:i/>
              </w:rPr>
              <w:t>References:</w:t>
            </w:r>
            <w:r>
              <w:t xml:space="preserve">  N/A</w:t>
            </w:r>
          </w:p>
        </w:tc>
      </w:tr>
    </w:tbl>
    <w:p w:rsidR="00F129E3" w:rsidRPr="00916AB0" w:rsidRDefault="002616E7" w:rsidP="008B5E1B">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9</w:t>
      </w:r>
      <w:r w:rsidR="00F129E3">
        <w:rPr>
          <w:spacing w:val="0"/>
          <w:sz w:val="20"/>
          <w:szCs w:val="20"/>
        </w:rPr>
        <w:t xml:space="preserve"> </w:t>
      </w:r>
      <w:r w:rsidR="00F129E3" w:rsidRPr="00916AB0">
        <w:rPr>
          <w:spacing w:val="0"/>
          <w:sz w:val="20"/>
          <w:szCs w:val="20"/>
        </w:rPr>
        <w:t xml:space="preserve"> </w:t>
      </w:r>
      <w:r w:rsidR="006B176D">
        <w:rPr>
          <w:spacing w:val="0"/>
          <w:sz w:val="20"/>
          <w:szCs w:val="20"/>
        </w:rPr>
        <w:t xml:space="preserve"> Continuous Position Update</w:t>
      </w:r>
    </w:p>
    <w:tbl>
      <w:tblPr>
        <w:tblStyle w:val="TableGrid"/>
        <w:tblW w:w="8172" w:type="dxa"/>
        <w:tblInd w:w="592" w:type="dxa"/>
        <w:tblLook w:val="04A0"/>
      </w:tblPr>
      <w:tblGrid>
        <w:gridCol w:w="4140"/>
        <w:gridCol w:w="4032"/>
      </w:tblGrid>
      <w:tr w:rsidR="00F129E3">
        <w:tc>
          <w:tcPr>
            <w:tcW w:w="8172" w:type="dxa"/>
            <w:gridSpan w:val="2"/>
            <w:tcBorders>
              <w:bottom w:val="single" w:sz="4" w:space="0" w:color="auto"/>
            </w:tcBorders>
            <w:vAlign w:val="center"/>
          </w:tcPr>
          <w:p w:rsidR="00F129E3" w:rsidRPr="00B279FA" w:rsidRDefault="00F129E3" w:rsidP="000D6555">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Pr>
                <w:rFonts w:eastAsia="Times New Roman" w:cstheme="minorHAnsi"/>
                <w:b/>
                <w:bCs/>
                <w:color w:val="000000"/>
              </w:rPr>
              <w:t xml:space="preserve"> </w:t>
            </w:r>
            <w:r w:rsidRPr="000F3526">
              <w:rPr>
                <w:rFonts w:eastAsia="Times New Roman" w:cstheme="minorHAnsi"/>
                <w:bCs/>
                <w:color w:val="000000"/>
              </w:rPr>
              <w:t>continuously update my location so that I can monitor my location as I move.</w:t>
            </w:r>
          </w:p>
        </w:tc>
      </w:tr>
      <w:tr w:rsidR="00F129E3">
        <w:tc>
          <w:tcPr>
            <w:tcW w:w="4140" w:type="dxa"/>
            <w:shd w:val="clear" w:color="auto" w:fill="D9D9D9"/>
            <w:vAlign w:val="center"/>
          </w:tcPr>
          <w:p w:rsidR="00F129E3" w:rsidRDefault="00F129E3" w:rsidP="00F85564">
            <w:pPr>
              <w:spacing w:line="276" w:lineRule="auto"/>
            </w:pPr>
            <w:r w:rsidRPr="00C834C6">
              <w:rPr>
                <w:i/>
              </w:rPr>
              <w:t>Dependencies:</w:t>
            </w:r>
            <w:r>
              <w:t xml:space="preserve">  </w:t>
            </w:r>
            <w:r w:rsidR="00F85564">
              <w:t>R</w:t>
            </w:r>
            <w:r w:rsidR="00B214A6">
              <w:t>.F.</w:t>
            </w:r>
            <w:r w:rsidR="00F85564">
              <w:t>8</w:t>
            </w:r>
          </w:p>
        </w:tc>
        <w:tc>
          <w:tcPr>
            <w:tcW w:w="4032" w:type="dxa"/>
            <w:shd w:val="clear" w:color="auto" w:fill="D9D9D9"/>
            <w:vAlign w:val="center"/>
          </w:tcPr>
          <w:p w:rsidR="00F129E3" w:rsidRDefault="00F129E3" w:rsidP="000D6555">
            <w:pPr>
              <w:spacing w:line="276" w:lineRule="auto"/>
            </w:pPr>
            <w:r w:rsidRPr="00D63D3F">
              <w:rPr>
                <w:i/>
              </w:rPr>
              <w:t>Successors:</w:t>
            </w:r>
            <w:r>
              <w:t xml:space="preserve">  N/A</w:t>
            </w:r>
          </w:p>
        </w:tc>
      </w:tr>
      <w:tr w:rsidR="00F129E3">
        <w:tc>
          <w:tcPr>
            <w:tcW w:w="4140" w:type="dxa"/>
            <w:shd w:val="clear" w:color="auto" w:fill="D9D9D9"/>
            <w:vAlign w:val="center"/>
          </w:tcPr>
          <w:p w:rsidR="00F129E3" w:rsidRDefault="00F129E3" w:rsidP="000D6555">
            <w:pPr>
              <w:spacing w:line="276" w:lineRule="auto"/>
            </w:pPr>
            <w:r w:rsidRPr="00C834C6">
              <w:rPr>
                <w:i/>
              </w:rPr>
              <w:t>Scope:</w:t>
            </w:r>
            <w:r>
              <w:t xml:space="preserve">  Required</w:t>
            </w:r>
          </w:p>
        </w:tc>
        <w:tc>
          <w:tcPr>
            <w:tcW w:w="4032" w:type="dxa"/>
            <w:shd w:val="clear" w:color="auto" w:fill="D9D9D9"/>
            <w:vAlign w:val="center"/>
          </w:tcPr>
          <w:p w:rsidR="00F129E3" w:rsidRDefault="00F129E3" w:rsidP="000D6555">
            <w:pPr>
              <w:spacing w:line="276" w:lineRule="auto"/>
            </w:pPr>
            <w:r w:rsidRPr="00D63D3F">
              <w:rPr>
                <w:i/>
              </w:rPr>
              <w:t>References:</w:t>
            </w:r>
            <w:r>
              <w:t xml:space="preserve">  N/A</w:t>
            </w:r>
          </w:p>
        </w:tc>
      </w:tr>
    </w:tbl>
    <w:p w:rsidR="00F129E3" w:rsidRPr="00916AB0" w:rsidRDefault="002616E7" w:rsidP="008B5E1B">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10</w:t>
      </w:r>
      <w:r w:rsidR="00F129E3">
        <w:rPr>
          <w:spacing w:val="0"/>
          <w:sz w:val="20"/>
          <w:szCs w:val="20"/>
        </w:rPr>
        <w:t xml:space="preserve"> </w:t>
      </w:r>
      <w:r w:rsidR="00F129E3" w:rsidRPr="00916AB0">
        <w:rPr>
          <w:spacing w:val="0"/>
          <w:sz w:val="20"/>
          <w:szCs w:val="20"/>
        </w:rPr>
        <w:t xml:space="preserve"> </w:t>
      </w:r>
      <w:r w:rsidR="00F129E3">
        <w:rPr>
          <w:spacing w:val="0"/>
          <w:sz w:val="20"/>
          <w:szCs w:val="20"/>
        </w:rPr>
        <w:t xml:space="preserve"> Signal Loss Notification</w:t>
      </w:r>
    </w:p>
    <w:tbl>
      <w:tblPr>
        <w:tblStyle w:val="TableGrid"/>
        <w:tblW w:w="8172" w:type="dxa"/>
        <w:tblInd w:w="592" w:type="dxa"/>
        <w:tblLook w:val="04A0"/>
      </w:tblPr>
      <w:tblGrid>
        <w:gridCol w:w="4140"/>
        <w:gridCol w:w="4032"/>
      </w:tblGrid>
      <w:tr w:rsidR="00F129E3">
        <w:tc>
          <w:tcPr>
            <w:tcW w:w="8172" w:type="dxa"/>
            <w:gridSpan w:val="2"/>
            <w:tcBorders>
              <w:bottom w:val="single" w:sz="4" w:space="0" w:color="auto"/>
            </w:tcBorders>
            <w:vAlign w:val="center"/>
          </w:tcPr>
          <w:p w:rsidR="00F129E3" w:rsidRPr="00C834C6" w:rsidRDefault="00F129E3" w:rsidP="000D6555">
            <w:pPr>
              <w:spacing w:line="276" w:lineRule="auto"/>
              <w:rPr>
                <w:sz w:val="27"/>
                <w:szCs w:val="27"/>
              </w:rPr>
            </w:pPr>
            <w:r>
              <w:t>As a user, I want the application to display a notification if the device is unable to determine my position</w:t>
            </w:r>
            <w:r w:rsidR="008B5E1B">
              <w:t xml:space="preserve"> due to loss of a GPS signal.</w:t>
            </w:r>
          </w:p>
        </w:tc>
      </w:tr>
      <w:tr w:rsidR="00F129E3">
        <w:tc>
          <w:tcPr>
            <w:tcW w:w="4140" w:type="dxa"/>
            <w:shd w:val="clear" w:color="auto" w:fill="D9D9D9"/>
            <w:vAlign w:val="center"/>
          </w:tcPr>
          <w:p w:rsidR="00F129E3" w:rsidRDefault="00F129E3" w:rsidP="00F85564">
            <w:pPr>
              <w:spacing w:line="276" w:lineRule="auto"/>
            </w:pPr>
            <w:r w:rsidRPr="00C834C6">
              <w:rPr>
                <w:i/>
              </w:rPr>
              <w:t>Dependencies:</w:t>
            </w:r>
            <w:r>
              <w:t xml:space="preserve">  </w:t>
            </w:r>
            <w:r w:rsidR="00F85564">
              <w:t>R</w:t>
            </w:r>
            <w:r w:rsidR="00B214A6">
              <w:t>.F.</w:t>
            </w:r>
            <w:r w:rsidR="00F85564">
              <w:t>8</w:t>
            </w:r>
          </w:p>
        </w:tc>
        <w:tc>
          <w:tcPr>
            <w:tcW w:w="4032" w:type="dxa"/>
            <w:shd w:val="clear" w:color="auto" w:fill="D9D9D9"/>
            <w:vAlign w:val="center"/>
          </w:tcPr>
          <w:p w:rsidR="00F129E3" w:rsidRDefault="00F129E3" w:rsidP="000D6555">
            <w:pPr>
              <w:spacing w:line="276" w:lineRule="auto"/>
            </w:pPr>
            <w:r w:rsidRPr="00D63D3F">
              <w:rPr>
                <w:i/>
              </w:rPr>
              <w:t>Successors:</w:t>
            </w:r>
            <w:r>
              <w:t xml:space="preserve">  N/A</w:t>
            </w:r>
          </w:p>
        </w:tc>
      </w:tr>
      <w:tr w:rsidR="00F129E3">
        <w:tc>
          <w:tcPr>
            <w:tcW w:w="4140" w:type="dxa"/>
            <w:shd w:val="clear" w:color="auto" w:fill="D9D9D9"/>
            <w:vAlign w:val="center"/>
          </w:tcPr>
          <w:p w:rsidR="00F129E3" w:rsidRDefault="00F129E3" w:rsidP="000D6555">
            <w:pPr>
              <w:spacing w:line="276" w:lineRule="auto"/>
            </w:pPr>
            <w:r w:rsidRPr="00C834C6">
              <w:rPr>
                <w:i/>
              </w:rPr>
              <w:t>Scope:</w:t>
            </w:r>
            <w:r>
              <w:t xml:space="preserve">  Required</w:t>
            </w:r>
          </w:p>
        </w:tc>
        <w:tc>
          <w:tcPr>
            <w:tcW w:w="4032" w:type="dxa"/>
            <w:shd w:val="clear" w:color="auto" w:fill="D9D9D9"/>
            <w:vAlign w:val="center"/>
          </w:tcPr>
          <w:p w:rsidR="00F129E3" w:rsidRDefault="00F129E3" w:rsidP="000D6555">
            <w:pPr>
              <w:spacing w:line="276" w:lineRule="auto"/>
            </w:pPr>
            <w:r w:rsidRPr="00D63D3F">
              <w:rPr>
                <w:i/>
              </w:rPr>
              <w:t>References:</w:t>
            </w:r>
            <w:r>
              <w:t xml:space="preserve">  N/A</w:t>
            </w:r>
          </w:p>
        </w:tc>
      </w:tr>
    </w:tbl>
    <w:p w:rsidR="00F129E3" w:rsidRDefault="00F129E3" w:rsidP="00D670EB">
      <w:pPr>
        <w:spacing w:after="0"/>
        <w:rPr>
          <w:b/>
        </w:rPr>
      </w:pPr>
    </w:p>
    <w:p w:rsidR="004D47AF" w:rsidRPr="00916AB0" w:rsidRDefault="002616E7" w:rsidP="00D670EB">
      <w:pPr>
        <w:pStyle w:val="Requirement1"/>
        <w:spacing w:before="0"/>
        <w:ind w:firstLine="684"/>
        <w:rPr>
          <w:spacing w:val="0"/>
          <w:sz w:val="20"/>
          <w:szCs w:val="20"/>
        </w:rPr>
      </w:pPr>
      <w:r>
        <w:rPr>
          <w:spacing w:val="0"/>
          <w:sz w:val="20"/>
          <w:szCs w:val="20"/>
        </w:rPr>
        <w:t>F</w:t>
      </w:r>
      <w:r w:rsidR="004F562C">
        <w:rPr>
          <w:spacing w:val="0"/>
          <w:sz w:val="20"/>
          <w:szCs w:val="20"/>
        </w:rPr>
        <w:t>.</w:t>
      </w:r>
      <w:r w:rsidR="006D26D0">
        <w:rPr>
          <w:spacing w:val="0"/>
          <w:sz w:val="20"/>
          <w:szCs w:val="20"/>
        </w:rPr>
        <w:t>11</w:t>
      </w:r>
      <w:r w:rsidR="004D47AF" w:rsidRPr="00916AB0">
        <w:rPr>
          <w:spacing w:val="0"/>
          <w:sz w:val="20"/>
          <w:szCs w:val="20"/>
        </w:rPr>
        <w:t xml:space="preserve"> </w:t>
      </w:r>
      <w:r w:rsidR="004D47AF">
        <w:rPr>
          <w:spacing w:val="0"/>
          <w:sz w:val="20"/>
          <w:szCs w:val="20"/>
        </w:rPr>
        <w:t xml:space="preserve">  Load Appropriate Map</w:t>
      </w:r>
    </w:p>
    <w:tbl>
      <w:tblPr>
        <w:tblStyle w:val="TableGrid"/>
        <w:tblW w:w="8172" w:type="dxa"/>
        <w:tblInd w:w="592" w:type="dxa"/>
        <w:tblLook w:val="04A0"/>
      </w:tblPr>
      <w:tblGrid>
        <w:gridCol w:w="4140"/>
        <w:gridCol w:w="4032"/>
      </w:tblGrid>
      <w:tr w:rsidR="004D47AF">
        <w:tc>
          <w:tcPr>
            <w:tcW w:w="8172" w:type="dxa"/>
            <w:gridSpan w:val="2"/>
            <w:tcBorders>
              <w:bottom w:val="single" w:sz="4" w:space="0" w:color="auto"/>
            </w:tcBorders>
            <w:vAlign w:val="center"/>
          </w:tcPr>
          <w:p w:rsidR="004D47AF" w:rsidRPr="00C834C6" w:rsidRDefault="004D47AF" w:rsidP="000D6555">
            <w:pPr>
              <w:spacing w:line="276" w:lineRule="auto"/>
              <w:rPr>
                <w:sz w:val="27"/>
                <w:szCs w:val="27"/>
              </w:rPr>
            </w:pPr>
            <w:r>
              <w:t>As a user, I want the application to detect my current location upon initialization.  If I am within the bounds of an overlay, the application should load the appropriate map.</w:t>
            </w:r>
          </w:p>
        </w:tc>
      </w:tr>
      <w:tr w:rsidR="004D47AF">
        <w:tc>
          <w:tcPr>
            <w:tcW w:w="4140" w:type="dxa"/>
            <w:shd w:val="clear" w:color="auto" w:fill="D9D9D9"/>
            <w:vAlign w:val="center"/>
          </w:tcPr>
          <w:p w:rsidR="004D47AF" w:rsidRDefault="004D47AF" w:rsidP="00F85564">
            <w:pPr>
              <w:spacing w:line="276" w:lineRule="auto"/>
            </w:pPr>
            <w:r w:rsidRPr="00C834C6">
              <w:rPr>
                <w:i/>
              </w:rPr>
              <w:t>Dependencies:</w:t>
            </w:r>
            <w:r>
              <w:t xml:space="preserve">  </w:t>
            </w:r>
            <w:r w:rsidR="00F85564">
              <w:t>R</w:t>
            </w:r>
            <w:r w:rsidR="006D5601">
              <w:t>.F.</w:t>
            </w:r>
            <w:r w:rsidR="00F85564">
              <w:t>8, R</w:t>
            </w:r>
            <w:r w:rsidR="006D5601">
              <w:t>.F.</w:t>
            </w:r>
            <w:r w:rsidR="00F85564">
              <w:t>2, R</w:t>
            </w:r>
            <w:r w:rsidR="006D5601">
              <w:t>.F.</w:t>
            </w:r>
            <w:r w:rsidR="00F85564">
              <w:t>3</w:t>
            </w:r>
          </w:p>
        </w:tc>
        <w:tc>
          <w:tcPr>
            <w:tcW w:w="4032" w:type="dxa"/>
            <w:shd w:val="clear" w:color="auto" w:fill="D9D9D9"/>
            <w:vAlign w:val="center"/>
          </w:tcPr>
          <w:p w:rsidR="004D47AF" w:rsidRDefault="004D47AF" w:rsidP="000D6555">
            <w:pPr>
              <w:spacing w:line="276" w:lineRule="auto"/>
            </w:pPr>
            <w:r w:rsidRPr="00D63D3F">
              <w:rPr>
                <w:i/>
              </w:rPr>
              <w:t>Successors:</w:t>
            </w:r>
            <w:r>
              <w:t xml:space="preserve">  N/A</w:t>
            </w:r>
          </w:p>
        </w:tc>
      </w:tr>
      <w:tr w:rsidR="004D47AF">
        <w:tc>
          <w:tcPr>
            <w:tcW w:w="4140" w:type="dxa"/>
            <w:shd w:val="clear" w:color="auto" w:fill="D9D9D9"/>
            <w:vAlign w:val="center"/>
          </w:tcPr>
          <w:p w:rsidR="004D47AF" w:rsidRDefault="004D47AF" w:rsidP="000D6555">
            <w:pPr>
              <w:spacing w:line="276" w:lineRule="auto"/>
            </w:pPr>
            <w:r w:rsidRPr="00C834C6">
              <w:rPr>
                <w:i/>
              </w:rPr>
              <w:lastRenderedPageBreak/>
              <w:t>Scope:</w:t>
            </w:r>
            <w:r>
              <w:t xml:space="preserve">  Required</w:t>
            </w:r>
          </w:p>
        </w:tc>
        <w:tc>
          <w:tcPr>
            <w:tcW w:w="4032" w:type="dxa"/>
            <w:shd w:val="clear" w:color="auto" w:fill="D9D9D9"/>
            <w:vAlign w:val="center"/>
          </w:tcPr>
          <w:p w:rsidR="004D47AF" w:rsidRDefault="004D47AF" w:rsidP="000D6555">
            <w:pPr>
              <w:spacing w:line="276" w:lineRule="auto"/>
            </w:pPr>
            <w:r w:rsidRPr="00D63D3F">
              <w:rPr>
                <w:i/>
              </w:rPr>
              <w:t>References:</w:t>
            </w:r>
            <w:r>
              <w:t xml:space="preserve">  N/A</w:t>
            </w:r>
          </w:p>
        </w:tc>
      </w:tr>
    </w:tbl>
    <w:p w:rsidR="006F0EF3" w:rsidRPr="00916AB0" w:rsidRDefault="002616E7" w:rsidP="00D670EB">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12</w:t>
      </w:r>
      <w:r w:rsidR="006F0EF3" w:rsidRPr="00916AB0">
        <w:rPr>
          <w:spacing w:val="0"/>
          <w:sz w:val="20"/>
          <w:szCs w:val="20"/>
        </w:rPr>
        <w:t xml:space="preserve"> </w:t>
      </w:r>
      <w:r w:rsidR="006F0EF3">
        <w:rPr>
          <w:spacing w:val="0"/>
          <w:sz w:val="20"/>
          <w:szCs w:val="20"/>
        </w:rPr>
        <w:t xml:space="preserve"> Display </w:t>
      </w:r>
      <w:r w:rsidR="00D670EB">
        <w:rPr>
          <w:spacing w:val="0"/>
          <w:sz w:val="20"/>
          <w:szCs w:val="20"/>
        </w:rPr>
        <w:t>List of Surrounding</w:t>
      </w:r>
      <w:r w:rsidR="006F0EF3">
        <w:rPr>
          <w:spacing w:val="0"/>
          <w:sz w:val="20"/>
          <w:szCs w:val="20"/>
        </w:rPr>
        <w:t xml:space="preserve"> Businesses</w:t>
      </w:r>
    </w:p>
    <w:tbl>
      <w:tblPr>
        <w:tblStyle w:val="TableGrid"/>
        <w:tblW w:w="8172" w:type="dxa"/>
        <w:tblInd w:w="592" w:type="dxa"/>
        <w:tblLook w:val="04A0"/>
      </w:tblPr>
      <w:tblGrid>
        <w:gridCol w:w="4140"/>
        <w:gridCol w:w="4032"/>
      </w:tblGrid>
      <w:tr w:rsidR="006F0EF3">
        <w:tc>
          <w:tcPr>
            <w:tcW w:w="8172" w:type="dxa"/>
            <w:gridSpan w:val="2"/>
            <w:tcBorders>
              <w:bottom w:val="single" w:sz="4" w:space="0" w:color="auto"/>
            </w:tcBorders>
            <w:vAlign w:val="center"/>
          </w:tcPr>
          <w:p w:rsidR="006F0EF3" w:rsidRPr="00B279FA" w:rsidRDefault="00CC694A" w:rsidP="00E35AD3">
            <w:pPr>
              <w:rPr>
                <w:rFonts w:eastAsia="Times New Roman" w:cstheme="minorHAnsi"/>
              </w:rPr>
            </w:pPr>
            <w:r>
              <w:rPr>
                <w:rFonts w:cstheme="minorHAnsi"/>
                <w:color w:val="000000"/>
              </w:rPr>
              <w:t xml:space="preserve">As a user, </w:t>
            </w:r>
            <w:r w:rsidR="00E35AD3">
              <w:rPr>
                <w:rFonts w:cstheme="minorHAnsi"/>
                <w:color w:val="000000"/>
              </w:rPr>
              <w:t xml:space="preserve">if I search for a business, </w:t>
            </w:r>
            <w:r>
              <w:rPr>
                <w:rFonts w:cstheme="minorHAnsi"/>
                <w:color w:val="000000"/>
              </w:rPr>
              <w:t>I</w:t>
            </w:r>
            <w:r w:rsidRPr="00CC694A">
              <w:rPr>
                <w:rFonts w:cstheme="minorHAnsi"/>
                <w:color w:val="000000"/>
              </w:rPr>
              <w:t xml:space="preserve"> want the application to display a list of </w:t>
            </w:r>
            <w:r w:rsidR="00E35AD3">
              <w:rPr>
                <w:rFonts w:cstheme="minorHAnsi"/>
                <w:color w:val="000000"/>
              </w:rPr>
              <w:t>results</w:t>
            </w:r>
            <w:r w:rsidR="00E35AD3" w:rsidRPr="00CC694A">
              <w:rPr>
                <w:rFonts w:cstheme="minorHAnsi"/>
                <w:color w:val="000000"/>
              </w:rPr>
              <w:t xml:space="preserve"> </w:t>
            </w:r>
            <w:r w:rsidRPr="00CC694A">
              <w:rPr>
                <w:rFonts w:cstheme="minorHAnsi"/>
                <w:color w:val="000000"/>
              </w:rPr>
              <w:t>near my current location</w:t>
            </w:r>
            <w:r>
              <w:rPr>
                <w:rFonts w:cstheme="minorHAnsi"/>
                <w:color w:val="000000"/>
              </w:rPr>
              <w:t>.</w:t>
            </w:r>
          </w:p>
        </w:tc>
      </w:tr>
      <w:tr w:rsidR="006F0EF3">
        <w:tc>
          <w:tcPr>
            <w:tcW w:w="4140" w:type="dxa"/>
            <w:shd w:val="clear" w:color="auto" w:fill="D9D9D9"/>
            <w:vAlign w:val="center"/>
          </w:tcPr>
          <w:p w:rsidR="006F0EF3" w:rsidRDefault="006F0EF3" w:rsidP="00F85564">
            <w:pPr>
              <w:spacing w:line="276" w:lineRule="auto"/>
            </w:pPr>
            <w:r w:rsidRPr="00C834C6">
              <w:rPr>
                <w:i/>
              </w:rPr>
              <w:t>Dependencies:</w:t>
            </w:r>
            <w:r>
              <w:t xml:space="preserve">  </w:t>
            </w:r>
            <w:r w:rsidR="00F85564">
              <w:t>R</w:t>
            </w:r>
            <w:r w:rsidR="006D5601">
              <w:t>.F.8</w:t>
            </w:r>
          </w:p>
        </w:tc>
        <w:tc>
          <w:tcPr>
            <w:tcW w:w="4032" w:type="dxa"/>
            <w:shd w:val="clear" w:color="auto" w:fill="D9D9D9"/>
            <w:vAlign w:val="center"/>
          </w:tcPr>
          <w:p w:rsidR="006F0EF3" w:rsidRDefault="006F0EF3" w:rsidP="000D6555">
            <w:pPr>
              <w:spacing w:line="276" w:lineRule="auto"/>
            </w:pPr>
            <w:r w:rsidRPr="00D63D3F">
              <w:rPr>
                <w:i/>
              </w:rPr>
              <w:t>Successors:</w:t>
            </w:r>
            <w:r>
              <w:t xml:space="preserve">  N/A</w:t>
            </w:r>
          </w:p>
        </w:tc>
      </w:tr>
      <w:tr w:rsidR="006F0EF3">
        <w:tc>
          <w:tcPr>
            <w:tcW w:w="4140" w:type="dxa"/>
            <w:shd w:val="clear" w:color="auto" w:fill="D9D9D9"/>
            <w:vAlign w:val="center"/>
          </w:tcPr>
          <w:p w:rsidR="006F0EF3" w:rsidRDefault="006F0EF3" w:rsidP="000D6555">
            <w:pPr>
              <w:spacing w:line="276" w:lineRule="auto"/>
            </w:pPr>
            <w:r w:rsidRPr="00C834C6">
              <w:rPr>
                <w:i/>
              </w:rPr>
              <w:t>Scope:</w:t>
            </w:r>
            <w:r>
              <w:t xml:space="preserve">  </w:t>
            </w:r>
            <w:r>
              <w:rPr>
                <w:rFonts w:cstheme="minorHAnsi"/>
              </w:rPr>
              <w:t>Out of Scope</w:t>
            </w:r>
          </w:p>
        </w:tc>
        <w:tc>
          <w:tcPr>
            <w:tcW w:w="4032" w:type="dxa"/>
            <w:shd w:val="clear" w:color="auto" w:fill="D9D9D9"/>
            <w:vAlign w:val="center"/>
          </w:tcPr>
          <w:p w:rsidR="006F0EF3" w:rsidRDefault="006F0EF3" w:rsidP="000D6555">
            <w:pPr>
              <w:spacing w:line="276" w:lineRule="auto"/>
            </w:pPr>
            <w:r w:rsidRPr="00D63D3F">
              <w:rPr>
                <w:i/>
              </w:rPr>
              <w:t>References:</w:t>
            </w:r>
            <w:r>
              <w:t xml:space="preserve">  N/A</w:t>
            </w:r>
          </w:p>
        </w:tc>
      </w:tr>
    </w:tbl>
    <w:p w:rsidR="006D26D0" w:rsidRDefault="006D26D0" w:rsidP="008B3B48">
      <w:pPr>
        <w:spacing w:after="0"/>
        <w:ind w:left="540"/>
        <w:rPr>
          <w:b/>
        </w:rPr>
      </w:pPr>
    </w:p>
    <w:p w:rsidR="00B517AD" w:rsidRPr="009B7357" w:rsidRDefault="00B517AD" w:rsidP="009B7357">
      <w:pPr>
        <w:rPr>
          <w:b/>
          <w:smallCaps/>
        </w:rPr>
      </w:pPr>
      <w:r w:rsidRPr="009B7357">
        <w:rPr>
          <w:b/>
          <w:smallCaps/>
        </w:rPr>
        <w:t>2.1.3</w:t>
      </w:r>
      <w:r w:rsidR="008B3B48" w:rsidRPr="009B7357">
        <w:rPr>
          <w:b/>
          <w:smallCaps/>
        </w:rPr>
        <w:t xml:space="preserve">  </w:t>
      </w:r>
      <w:r w:rsidRPr="009B7357">
        <w:rPr>
          <w:b/>
          <w:smallCaps/>
        </w:rPr>
        <w:t xml:space="preserve"> </w:t>
      </w:r>
      <w:r w:rsidRPr="009B7357">
        <w:rPr>
          <w:b/>
          <w:smallCaps/>
          <w:sz w:val="22"/>
          <w:szCs w:val="22"/>
        </w:rPr>
        <w:t>Search Functionality</w:t>
      </w:r>
    </w:p>
    <w:p w:rsidR="00B517AD" w:rsidRPr="00916AB0" w:rsidRDefault="00B517AD" w:rsidP="006D26D0">
      <w:pPr>
        <w:pStyle w:val="Requirement1"/>
        <w:numPr>
          <w:ilvl w:val="0"/>
          <w:numId w:val="0"/>
        </w:numPr>
        <w:spacing w:before="0"/>
        <w:ind w:left="450" w:firstLine="90"/>
        <w:rPr>
          <w:spacing w:val="0"/>
          <w:sz w:val="20"/>
          <w:szCs w:val="20"/>
        </w:rPr>
      </w:pPr>
      <w:r>
        <w:rPr>
          <w:spacing w:val="0"/>
          <w:sz w:val="20"/>
          <w:szCs w:val="20"/>
        </w:rPr>
        <w:t>R.</w:t>
      </w:r>
      <w:r w:rsidR="002616E7">
        <w:rPr>
          <w:spacing w:val="0"/>
          <w:sz w:val="20"/>
          <w:szCs w:val="20"/>
        </w:rPr>
        <w:t>F</w:t>
      </w:r>
      <w:r w:rsidR="004F562C">
        <w:rPr>
          <w:spacing w:val="0"/>
          <w:sz w:val="20"/>
          <w:szCs w:val="20"/>
        </w:rPr>
        <w:t>.</w:t>
      </w:r>
      <w:r w:rsidR="006D26D0">
        <w:rPr>
          <w:spacing w:val="0"/>
          <w:sz w:val="20"/>
          <w:szCs w:val="20"/>
        </w:rPr>
        <w:t>13</w:t>
      </w:r>
      <w:r>
        <w:rPr>
          <w:spacing w:val="0"/>
          <w:sz w:val="20"/>
          <w:szCs w:val="20"/>
        </w:rPr>
        <w:t xml:space="preserve"> </w:t>
      </w:r>
      <w:r w:rsidRPr="00916AB0">
        <w:rPr>
          <w:spacing w:val="0"/>
          <w:sz w:val="20"/>
          <w:szCs w:val="20"/>
        </w:rPr>
        <w:t xml:space="preserve"> </w:t>
      </w:r>
      <w:r>
        <w:rPr>
          <w:spacing w:val="0"/>
          <w:sz w:val="20"/>
          <w:szCs w:val="20"/>
        </w:rPr>
        <w:t xml:space="preserve"> Destination Search</w:t>
      </w:r>
    </w:p>
    <w:tbl>
      <w:tblPr>
        <w:tblStyle w:val="TableGrid"/>
        <w:tblW w:w="8172" w:type="dxa"/>
        <w:tblInd w:w="592" w:type="dxa"/>
        <w:tblLook w:val="04A0"/>
      </w:tblPr>
      <w:tblGrid>
        <w:gridCol w:w="4140"/>
        <w:gridCol w:w="4032"/>
      </w:tblGrid>
      <w:tr w:rsidR="00B517AD">
        <w:tc>
          <w:tcPr>
            <w:tcW w:w="8172" w:type="dxa"/>
            <w:gridSpan w:val="2"/>
            <w:tcBorders>
              <w:bottom w:val="single" w:sz="4" w:space="0" w:color="auto"/>
            </w:tcBorders>
            <w:vAlign w:val="center"/>
          </w:tcPr>
          <w:p w:rsidR="00B517AD" w:rsidRPr="00C834C6" w:rsidRDefault="00B517AD" w:rsidP="000D6555">
            <w:pPr>
              <w:spacing w:line="276" w:lineRule="auto"/>
              <w:rPr>
                <w:sz w:val="27"/>
                <w:szCs w:val="27"/>
              </w:rPr>
            </w:pPr>
            <w:r>
              <w:t>As a user, I want the ability to search for a location and have its location displayed on the map.</w:t>
            </w:r>
          </w:p>
        </w:tc>
      </w:tr>
      <w:tr w:rsidR="00B517AD">
        <w:tc>
          <w:tcPr>
            <w:tcW w:w="4140" w:type="dxa"/>
            <w:shd w:val="clear" w:color="auto" w:fill="D9D9D9"/>
            <w:vAlign w:val="center"/>
          </w:tcPr>
          <w:p w:rsidR="00B517AD" w:rsidRDefault="00B517AD" w:rsidP="00E61614">
            <w:pPr>
              <w:spacing w:line="276" w:lineRule="auto"/>
            </w:pPr>
            <w:r w:rsidRPr="00C834C6">
              <w:rPr>
                <w:i/>
              </w:rPr>
              <w:t>Dependencies:</w:t>
            </w:r>
            <w:r>
              <w:t xml:space="preserve">  </w:t>
            </w:r>
            <w:r w:rsidR="00574486">
              <w:t>R.F.1</w:t>
            </w:r>
            <w:r w:rsidR="00E61614">
              <w:t>, R</w:t>
            </w:r>
            <w:r w:rsidR="00574486">
              <w:t>.F.</w:t>
            </w:r>
            <w:r w:rsidR="00E61614">
              <w:t>7</w:t>
            </w:r>
          </w:p>
        </w:tc>
        <w:tc>
          <w:tcPr>
            <w:tcW w:w="4032" w:type="dxa"/>
            <w:shd w:val="clear" w:color="auto" w:fill="D9D9D9"/>
            <w:vAlign w:val="center"/>
          </w:tcPr>
          <w:p w:rsidR="00B517AD" w:rsidRDefault="00B517AD" w:rsidP="006F280D">
            <w:pPr>
              <w:spacing w:line="276" w:lineRule="auto"/>
            </w:pPr>
            <w:r w:rsidRPr="00D63D3F">
              <w:rPr>
                <w:i/>
              </w:rPr>
              <w:t>Successors:</w:t>
            </w:r>
            <w:r>
              <w:t xml:space="preserve">  </w:t>
            </w:r>
            <w:r w:rsidR="006F280D">
              <w:t>R.F.15</w:t>
            </w:r>
          </w:p>
        </w:tc>
      </w:tr>
      <w:tr w:rsidR="00B517AD">
        <w:tc>
          <w:tcPr>
            <w:tcW w:w="4140" w:type="dxa"/>
            <w:shd w:val="clear" w:color="auto" w:fill="D9D9D9"/>
            <w:vAlign w:val="center"/>
          </w:tcPr>
          <w:p w:rsidR="00B517AD" w:rsidRDefault="00B517AD" w:rsidP="000D6555">
            <w:pPr>
              <w:spacing w:line="276" w:lineRule="auto"/>
            </w:pPr>
            <w:r w:rsidRPr="00C834C6">
              <w:rPr>
                <w:i/>
              </w:rPr>
              <w:t>Scope:</w:t>
            </w:r>
            <w:r>
              <w:t xml:space="preserve">  Required</w:t>
            </w:r>
          </w:p>
        </w:tc>
        <w:tc>
          <w:tcPr>
            <w:tcW w:w="4032" w:type="dxa"/>
            <w:shd w:val="clear" w:color="auto" w:fill="D9D9D9"/>
            <w:vAlign w:val="center"/>
          </w:tcPr>
          <w:p w:rsidR="00B517AD" w:rsidRDefault="00B517AD" w:rsidP="000D6555">
            <w:pPr>
              <w:spacing w:line="276" w:lineRule="auto"/>
            </w:pPr>
            <w:r w:rsidRPr="00D63D3F">
              <w:rPr>
                <w:i/>
              </w:rPr>
              <w:t>References:</w:t>
            </w:r>
            <w:r>
              <w:t xml:space="preserve">  N/A</w:t>
            </w:r>
          </w:p>
        </w:tc>
      </w:tr>
    </w:tbl>
    <w:p w:rsidR="00B517AD" w:rsidRPr="00916AB0" w:rsidRDefault="002616E7" w:rsidP="00280278">
      <w:pPr>
        <w:pStyle w:val="Requirement1"/>
        <w:ind w:firstLine="684"/>
        <w:rPr>
          <w:spacing w:val="0"/>
          <w:sz w:val="20"/>
          <w:szCs w:val="20"/>
        </w:rPr>
      </w:pPr>
      <w:r>
        <w:rPr>
          <w:spacing w:val="0"/>
          <w:sz w:val="20"/>
          <w:szCs w:val="20"/>
        </w:rPr>
        <w:t>F</w:t>
      </w:r>
      <w:r w:rsidR="004F562C">
        <w:rPr>
          <w:spacing w:val="0"/>
          <w:sz w:val="20"/>
          <w:szCs w:val="20"/>
        </w:rPr>
        <w:t>.</w:t>
      </w:r>
      <w:r w:rsidR="00B517AD">
        <w:rPr>
          <w:spacing w:val="0"/>
          <w:sz w:val="20"/>
          <w:szCs w:val="20"/>
        </w:rPr>
        <w:t>1</w:t>
      </w:r>
      <w:r w:rsidR="006D26D0">
        <w:rPr>
          <w:spacing w:val="0"/>
          <w:sz w:val="20"/>
          <w:szCs w:val="20"/>
        </w:rPr>
        <w:t>4</w:t>
      </w:r>
      <w:r w:rsidR="00B517AD">
        <w:rPr>
          <w:spacing w:val="0"/>
          <w:sz w:val="20"/>
          <w:szCs w:val="20"/>
        </w:rPr>
        <w:t xml:space="preserve"> </w:t>
      </w:r>
      <w:r w:rsidR="00B517AD" w:rsidRPr="00916AB0">
        <w:rPr>
          <w:spacing w:val="0"/>
          <w:sz w:val="20"/>
          <w:szCs w:val="20"/>
        </w:rPr>
        <w:t xml:space="preserve"> </w:t>
      </w:r>
      <w:r w:rsidR="00B517AD">
        <w:rPr>
          <w:spacing w:val="0"/>
          <w:sz w:val="20"/>
          <w:szCs w:val="20"/>
        </w:rPr>
        <w:t xml:space="preserve"> Out of Network Search Notification</w:t>
      </w:r>
    </w:p>
    <w:tbl>
      <w:tblPr>
        <w:tblStyle w:val="TableGrid"/>
        <w:tblW w:w="8172" w:type="dxa"/>
        <w:tblInd w:w="592" w:type="dxa"/>
        <w:tblLook w:val="04A0"/>
      </w:tblPr>
      <w:tblGrid>
        <w:gridCol w:w="4140"/>
        <w:gridCol w:w="4032"/>
      </w:tblGrid>
      <w:tr w:rsidR="00B517AD">
        <w:tc>
          <w:tcPr>
            <w:tcW w:w="8172" w:type="dxa"/>
            <w:gridSpan w:val="2"/>
            <w:tcBorders>
              <w:bottom w:val="single" w:sz="4" w:space="0" w:color="auto"/>
            </w:tcBorders>
            <w:vAlign w:val="center"/>
          </w:tcPr>
          <w:p w:rsidR="00B517AD" w:rsidRPr="00C834C6" w:rsidRDefault="00B517AD" w:rsidP="000D6555">
            <w:pPr>
              <w:spacing w:line="276" w:lineRule="auto"/>
              <w:rPr>
                <w:sz w:val="27"/>
                <w:szCs w:val="27"/>
              </w:rPr>
            </w:pPr>
            <w:r>
              <w:t>As a user, I want the application to display a notification if I search for a point that is outside of the UMN/Minneapolis network.  This notification should allow me to cancel my request or transfer control to the native Android Maps application.</w:t>
            </w:r>
          </w:p>
        </w:tc>
      </w:tr>
      <w:tr w:rsidR="00B517AD">
        <w:tc>
          <w:tcPr>
            <w:tcW w:w="4140" w:type="dxa"/>
            <w:shd w:val="clear" w:color="auto" w:fill="D9D9D9"/>
            <w:vAlign w:val="center"/>
          </w:tcPr>
          <w:p w:rsidR="00B517AD" w:rsidRDefault="00B517AD" w:rsidP="00E61614">
            <w:pPr>
              <w:spacing w:line="276" w:lineRule="auto"/>
            </w:pPr>
            <w:r w:rsidRPr="00C834C6">
              <w:rPr>
                <w:i/>
              </w:rPr>
              <w:t>Dependencies:</w:t>
            </w:r>
            <w:r>
              <w:t xml:space="preserve">  </w:t>
            </w:r>
            <w:r w:rsidR="00E61614">
              <w:t>R</w:t>
            </w:r>
            <w:r w:rsidR="00574486">
              <w:t>.F.</w:t>
            </w:r>
            <w:r w:rsidR="00E61614">
              <w:t>1, R</w:t>
            </w:r>
            <w:r w:rsidR="00574486">
              <w:t>.F.</w:t>
            </w:r>
            <w:r w:rsidR="00E61614">
              <w:t>7</w:t>
            </w:r>
          </w:p>
        </w:tc>
        <w:tc>
          <w:tcPr>
            <w:tcW w:w="4032" w:type="dxa"/>
            <w:shd w:val="clear" w:color="auto" w:fill="D9D9D9"/>
            <w:vAlign w:val="center"/>
          </w:tcPr>
          <w:p w:rsidR="00B517AD" w:rsidRDefault="00B517AD" w:rsidP="000D6555">
            <w:pPr>
              <w:spacing w:line="276" w:lineRule="auto"/>
            </w:pPr>
            <w:r w:rsidRPr="00D63D3F">
              <w:rPr>
                <w:i/>
              </w:rPr>
              <w:t>Successors:</w:t>
            </w:r>
            <w:r>
              <w:t xml:space="preserve">  N/A</w:t>
            </w:r>
          </w:p>
        </w:tc>
      </w:tr>
      <w:tr w:rsidR="00B517AD">
        <w:tc>
          <w:tcPr>
            <w:tcW w:w="4140" w:type="dxa"/>
            <w:shd w:val="clear" w:color="auto" w:fill="D9D9D9"/>
            <w:vAlign w:val="center"/>
          </w:tcPr>
          <w:p w:rsidR="00B517AD" w:rsidRDefault="00B517AD" w:rsidP="000D6555">
            <w:pPr>
              <w:spacing w:line="276" w:lineRule="auto"/>
            </w:pPr>
            <w:r w:rsidRPr="00C834C6">
              <w:rPr>
                <w:i/>
              </w:rPr>
              <w:t>Scope:</w:t>
            </w:r>
            <w:r>
              <w:t xml:space="preserve">  Required</w:t>
            </w:r>
          </w:p>
        </w:tc>
        <w:tc>
          <w:tcPr>
            <w:tcW w:w="4032" w:type="dxa"/>
            <w:shd w:val="clear" w:color="auto" w:fill="D9D9D9"/>
            <w:vAlign w:val="center"/>
          </w:tcPr>
          <w:p w:rsidR="00B517AD" w:rsidRDefault="00B517AD" w:rsidP="000D6555">
            <w:pPr>
              <w:spacing w:line="276" w:lineRule="auto"/>
            </w:pPr>
            <w:r w:rsidRPr="00D63D3F">
              <w:rPr>
                <w:i/>
              </w:rPr>
              <w:t>References:</w:t>
            </w:r>
            <w:r>
              <w:t xml:space="preserve">  N/A</w:t>
            </w:r>
          </w:p>
        </w:tc>
      </w:tr>
    </w:tbl>
    <w:p w:rsidR="00280278" w:rsidRDefault="00280278" w:rsidP="009B7357">
      <w:pPr>
        <w:rPr>
          <w:b/>
        </w:rPr>
      </w:pPr>
    </w:p>
    <w:p w:rsidR="004A15BB" w:rsidRPr="009B7357" w:rsidRDefault="004A15BB" w:rsidP="009B7357">
      <w:pPr>
        <w:rPr>
          <w:b/>
          <w:smallCaps/>
        </w:rPr>
      </w:pPr>
      <w:r w:rsidRPr="009B7357">
        <w:rPr>
          <w:b/>
          <w:smallCaps/>
        </w:rPr>
        <w:t>2.1.</w:t>
      </w:r>
      <w:r w:rsidR="006D26D0" w:rsidRPr="009B7357">
        <w:rPr>
          <w:b/>
          <w:smallCaps/>
        </w:rPr>
        <w:t>4</w:t>
      </w:r>
      <w:r w:rsidRPr="009B7357">
        <w:rPr>
          <w:b/>
          <w:smallCaps/>
        </w:rPr>
        <w:t xml:space="preserve"> </w:t>
      </w:r>
      <w:r w:rsidR="008B3B48" w:rsidRPr="009B7357">
        <w:rPr>
          <w:b/>
          <w:smallCaps/>
        </w:rPr>
        <w:t xml:space="preserve">  </w:t>
      </w:r>
      <w:r w:rsidRPr="009B7357">
        <w:rPr>
          <w:b/>
          <w:smallCaps/>
          <w:sz w:val="22"/>
          <w:szCs w:val="22"/>
        </w:rPr>
        <w:t>Rout</w:t>
      </w:r>
      <w:r w:rsidR="006F0EF3" w:rsidRPr="009B7357">
        <w:rPr>
          <w:b/>
          <w:smallCaps/>
          <w:sz w:val="22"/>
          <w:szCs w:val="22"/>
        </w:rPr>
        <w:t>ing</w:t>
      </w:r>
      <w:r w:rsidRPr="009B7357">
        <w:rPr>
          <w:b/>
          <w:smallCaps/>
          <w:sz w:val="22"/>
          <w:szCs w:val="22"/>
        </w:rPr>
        <w:t xml:space="preserve"> Functionality</w:t>
      </w:r>
    </w:p>
    <w:p w:rsidR="004A15BB" w:rsidRPr="00916AB0" w:rsidRDefault="002616E7" w:rsidP="00280278">
      <w:pPr>
        <w:pStyle w:val="Requirement1"/>
        <w:spacing w:before="0"/>
        <w:ind w:firstLine="684"/>
        <w:rPr>
          <w:spacing w:val="0"/>
          <w:sz w:val="20"/>
          <w:szCs w:val="20"/>
        </w:rPr>
      </w:pPr>
      <w:r>
        <w:rPr>
          <w:spacing w:val="0"/>
          <w:sz w:val="20"/>
          <w:szCs w:val="20"/>
        </w:rPr>
        <w:t>F</w:t>
      </w:r>
      <w:r w:rsidR="004F562C">
        <w:rPr>
          <w:spacing w:val="0"/>
          <w:sz w:val="20"/>
          <w:szCs w:val="20"/>
        </w:rPr>
        <w:t>.</w:t>
      </w:r>
      <w:r w:rsidR="006D26D0">
        <w:rPr>
          <w:spacing w:val="0"/>
          <w:sz w:val="20"/>
          <w:szCs w:val="20"/>
        </w:rPr>
        <w:t>15</w:t>
      </w:r>
      <w:r w:rsidR="004A15BB">
        <w:rPr>
          <w:spacing w:val="0"/>
          <w:sz w:val="20"/>
          <w:szCs w:val="20"/>
        </w:rPr>
        <w:t xml:space="preserve">   Route to Destination</w:t>
      </w:r>
    </w:p>
    <w:tbl>
      <w:tblPr>
        <w:tblStyle w:val="TableGrid"/>
        <w:tblW w:w="8172" w:type="dxa"/>
        <w:tblInd w:w="592" w:type="dxa"/>
        <w:tblLook w:val="04A0"/>
      </w:tblPr>
      <w:tblGrid>
        <w:gridCol w:w="4140"/>
        <w:gridCol w:w="4032"/>
      </w:tblGrid>
      <w:tr w:rsidR="004A15BB">
        <w:tc>
          <w:tcPr>
            <w:tcW w:w="8172" w:type="dxa"/>
            <w:gridSpan w:val="2"/>
            <w:tcBorders>
              <w:bottom w:val="single" w:sz="4" w:space="0" w:color="auto"/>
            </w:tcBorders>
            <w:vAlign w:val="center"/>
          </w:tcPr>
          <w:p w:rsidR="004A15BB" w:rsidRPr="00B279FA" w:rsidRDefault="004A15BB" w:rsidP="000D6555">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Pr>
                <w:rFonts w:eastAsia="Times New Roman" w:cstheme="minorHAnsi"/>
                <w:b/>
                <w:bCs/>
                <w:color w:val="000000"/>
              </w:rPr>
              <w:t xml:space="preserve"> </w:t>
            </w:r>
            <w:r w:rsidRPr="00E61614">
              <w:rPr>
                <w:rFonts w:eastAsia="Times New Roman" w:cstheme="minorHAnsi"/>
                <w:bCs/>
                <w:color w:val="000000"/>
              </w:rPr>
              <w:t xml:space="preserve">create a route from my current location to a specified destination </w:t>
            </w:r>
            <w:r w:rsidRPr="00631039">
              <w:rPr>
                <w:rFonts w:eastAsia="Times New Roman" w:cstheme="minorHAnsi"/>
                <w:color w:val="000000"/>
              </w:rPr>
              <w:t xml:space="preserve">so that I can </w:t>
            </w:r>
            <w:r>
              <w:rPr>
                <w:rFonts w:eastAsia="Times New Roman" w:cstheme="minorHAnsi"/>
                <w:color w:val="000000"/>
              </w:rPr>
              <w:t xml:space="preserve">easily </w:t>
            </w:r>
            <w:r w:rsidRPr="00631039">
              <w:rPr>
                <w:rFonts w:eastAsia="Times New Roman" w:cstheme="minorHAnsi"/>
                <w:color w:val="000000"/>
              </w:rPr>
              <w:t>navigate to my destination</w:t>
            </w:r>
            <w:r>
              <w:rPr>
                <w:rFonts w:eastAsia="Times New Roman" w:cstheme="minorHAnsi"/>
                <w:color w:val="000000"/>
              </w:rPr>
              <w:t>.</w:t>
            </w:r>
          </w:p>
        </w:tc>
      </w:tr>
      <w:tr w:rsidR="004A15BB">
        <w:tc>
          <w:tcPr>
            <w:tcW w:w="4140" w:type="dxa"/>
            <w:shd w:val="clear" w:color="auto" w:fill="D9D9D9"/>
            <w:vAlign w:val="center"/>
          </w:tcPr>
          <w:p w:rsidR="004A15BB" w:rsidRDefault="004A15BB" w:rsidP="00287E09">
            <w:pPr>
              <w:spacing w:line="276" w:lineRule="auto"/>
            </w:pPr>
            <w:r w:rsidRPr="00C834C6">
              <w:rPr>
                <w:i/>
              </w:rPr>
              <w:t>Dependencies:</w:t>
            </w:r>
            <w:r>
              <w:t xml:space="preserve">  </w:t>
            </w:r>
            <w:r w:rsidR="00331885">
              <w:t xml:space="preserve">R.F.1, R.F.2, R.F.3, </w:t>
            </w:r>
            <w:r w:rsidR="00287E09">
              <w:t>R</w:t>
            </w:r>
            <w:r w:rsidR="006F280D">
              <w:t>.F.</w:t>
            </w:r>
            <w:r w:rsidR="00287E09">
              <w:t>8, R</w:t>
            </w:r>
            <w:r w:rsidR="006F280D">
              <w:t>.F.</w:t>
            </w:r>
            <w:r w:rsidR="00287E09">
              <w:t>13</w:t>
            </w:r>
            <w:r w:rsidR="00131130">
              <w:t>, R.F.18</w:t>
            </w:r>
          </w:p>
        </w:tc>
        <w:tc>
          <w:tcPr>
            <w:tcW w:w="4032" w:type="dxa"/>
            <w:shd w:val="clear" w:color="auto" w:fill="D9D9D9"/>
            <w:vAlign w:val="center"/>
          </w:tcPr>
          <w:p w:rsidR="004A15BB" w:rsidRDefault="004A15BB" w:rsidP="000D6555">
            <w:pPr>
              <w:spacing w:line="276" w:lineRule="auto"/>
            </w:pPr>
            <w:r w:rsidRPr="00D63D3F">
              <w:rPr>
                <w:i/>
              </w:rPr>
              <w:t>Successors:</w:t>
            </w:r>
            <w:r>
              <w:t xml:space="preserve">  </w:t>
            </w:r>
            <w:r w:rsidR="006C3E2E">
              <w:t>R.F.16</w:t>
            </w:r>
          </w:p>
        </w:tc>
      </w:tr>
      <w:tr w:rsidR="004A15BB">
        <w:tc>
          <w:tcPr>
            <w:tcW w:w="4140" w:type="dxa"/>
            <w:shd w:val="clear" w:color="auto" w:fill="D9D9D9"/>
            <w:vAlign w:val="center"/>
          </w:tcPr>
          <w:p w:rsidR="004A15BB" w:rsidRDefault="004A15BB" w:rsidP="000D6555">
            <w:pPr>
              <w:spacing w:line="276" w:lineRule="auto"/>
            </w:pPr>
            <w:r w:rsidRPr="00C834C6">
              <w:rPr>
                <w:i/>
              </w:rPr>
              <w:t>Scope:</w:t>
            </w:r>
            <w:r>
              <w:t xml:space="preserve">  Required</w:t>
            </w:r>
          </w:p>
        </w:tc>
        <w:tc>
          <w:tcPr>
            <w:tcW w:w="4032" w:type="dxa"/>
            <w:shd w:val="clear" w:color="auto" w:fill="D9D9D9"/>
            <w:vAlign w:val="center"/>
          </w:tcPr>
          <w:p w:rsidR="004A15BB" w:rsidRDefault="004A15BB" w:rsidP="000D6555">
            <w:pPr>
              <w:spacing w:line="276" w:lineRule="auto"/>
            </w:pPr>
            <w:r w:rsidRPr="00D63D3F">
              <w:rPr>
                <w:i/>
              </w:rPr>
              <w:t>References:</w:t>
            </w:r>
            <w:r>
              <w:t xml:space="preserve">  N/A</w:t>
            </w:r>
          </w:p>
        </w:tc>
      </w:tr>
    </w:tbl>
    <w:p w:rsidR="004A15BB"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4A15BB">
        <w:rPr>
          <w:spacing w:val="0"/>
          <w:sz w:val="20"/>
          <w:szCs w:val="20"/>
        </w:rPr>
        <w:t>1</w:t>
      </w:r>
      <w:r w:rsidR="006D26D0">
        <w:rPr>
          <w:spacing w:val="0"/>
          <w:sz w:val="20"/>
          <w:szCs w:val="20"/>
        </w:rPr>
        <w:t>6</w:t>
      </w:r>
      <w:r w:rsidR="004A15BB">
        <w:rPr>
          <w:spacing w:val="0"/>
          <w:sz w:val="20"/>
          <w:szCs w:val="20"/>
        </w:rPr>
        <w:t xml:space="preserve"> </w:t>
      </w:r>
      <w:r w:rsidR="004A15BB" w:rsidRPr="00916AB0">
        <w:rPr>
          <w:spacing w:val="0"/>
          <w:sz w:val="20"/>
          <w:szCs w:val="20"/>
        </w:rPr>
        <w:t xml:space="preserve"> </w:t>
      </w:r>
      <w:r w:rsidR="004A15BB">
        <w:rPr>
          <w:spacing w:val="0"/>
          <w:sz w:val="20"/>
          <w:szCs w:val="20"/>
        </w:rPr>
        <w:t xml:space="preserve"> Persistent </w:t>
      </w:r>
      <w:r w:rsidR="00280278">
        <w:rPr>
          <w:spacing w:val="0"/>
          <w:sz w:val="20"/>
          <w:szCs w:val="20"/>
        </w:rPr>
        <w:t>Route Display</w:t>
      </w:r>
    </w:p>
    <w:tbl>
      <w:tblPr>
        <w:tblStyle w:val="TableGrid"/>
        <w:tblW w:w="8172" w:type="dxa"/>
        <w:tblInd w:w="592" w:type="dxa"/>
        <w:tblLook w:val="04A0"/>
      </w:tblPr>
      <w:tblGrid>
        <w:gridCol w:w="4140"/>
        <w:gridCol w:w="4032"/>
      </w:tblGrid>
      <w:tr w:rsidR="004A15BB">
        <w:tc>
          <w:tcPr>
            <w:tcW w:w="8172" w:type="dxa"/>
            <w:gridSpan w:val="2"/>
            <w:tcBorders>
              <w:bottom w:val="single" w:sz="4" w:space="0" w:color="auto"/>
            </w:tcBorders>
            <w:vAlign w:val="center"/>
          </w:tcPr>
          <w:p w:rsidR="004A15BB" w:rsidRPr="00B279FA" w:rsidRDefault="004A15BB" w:rsidP="000D6555">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Pr>
                <w:rFonts w:eastAsia="Times New Roman" w:cstheme="minorHAnsi"/>
                <w:b/>
                <w:bCs/>
                <w:color w:val="000000"/>
              </w:rPr>
              <w:t xml:space="preserve"> </w:t>
            </w:r>
            <w:r w:rsidRPr="00287E09">
              <w:rPr>
                <w:rFonts w:eastAsia="Times New Roman" w:cstheme="minorHAnsi"/>
                <w:bCs/>
                <w:color w:val="000000"/>
              </w:rPr>
              <w:t>continue to display my current</w:t>
            </w:r>
            <w:r>
              <w:rPr>
                <w:rFonts w:eastAsia="Times New Roman" w:cstheme="minorHAnsi"/>
                <w:b/>
                <w:bCs/>
                <w:color w:val="000000"/>
              </w:rPr>
              <w:t xml:space="preserve"> </w:t>
            </w:r>
            <w:r w:rsidRPr="00287E09">
              <w:rPr>
                <w:rFonts w:eastAsia="Times New Roman" w:cstheme="minorHAnsi"/>
                <w:bCs/>
                <w:color w:val="000000"/>
              </w:rPr>
              <w:t>route</w:t>
            </w:r>
            <w:r>
              <w:rPr>
                <w:rFonts w:eastAsia="Times New Roman" w:cstheme="minorHAnsi"/>
                <w:b/>
                <w:bCs/>
                <w:color w:val="000000"/>
              </w:rPr>
              <w:t xml:space="preserve"> </w:t>
            </w:r>
            <w:r>
              <w:rPr>
                <w:rFonts w:eastAsia="Times New Roman" w:cstheme="minorHAnsi"/>
                <w:color w:val="000000"/>
              </w:rPr>
              <w:t>in the event that the GPS signal is lost.</w:t>
            </w:r>
          </w:p>
        </w:tc>
      </w:tr>
      <w:tr w:rsidR="004A15BB">
        <w:tc>
          <w:tcPr>
            <w:tcW w:w="4140" w:type="dxa"/>
            <w:shd w:val="clear" w:color="auto" w:fill="D9D9D9"/>
            <w:vAlign w:val="center"/>
          </w:tcPr>
          <w:p w:rsidR="004A15BB" w:rsidRDefault="004A15BB" w:rsidP="00287E09">
            <w:pPr>
              <w:spacing w:line="276" w:lineRule="auto"/>
            </w:pPr>
            <w:r w:rsidRPr="00C834C6">
              <w:rPr>
                <w:i/>
              </w:rPr>
              <w:t>Dependencies:</w:t>
            </w:r>
            <w:r>
              <w:t xml:space="preserve"> </w:t>
            </w:r>
            <w:r w:rsidR="00331885">
              <w:t>R.F.1, R.F.2, R.F.3,</w:t>
            </w:r>
            <w:r>
              <w:t xml:space="preserve"> </w:t>
            </w:r>
            <w:r w:rsidR="00287E09">
              <w:t>R</w:t>
            </w:r>
            <w:r w:rsidR="00E66805">
              <w:t>.F.15</w:t>
            </w:r>
          </w:p>
        </w:tc>
        <w:tc>
          <w:tcPr>
            <w:tcW w:w="4032" w:type="dxa"/>
            <w:shd w:val="clear" w:color="auto" w:fill="D9D9D9"/>
            <w:vAlign w:val="center"/>
          </w:tcPr>
          <w:p w:rsidR="004A15BB" w:rsidRDefault="004A15BB" w:rsidP="000D6555">
            <w:pPr>
              <w:spacing w:line="276" w:lineRule="auto"/>
            </w:pPr>
            <w:r w:rsidRPr="00D63D3F">
              <w:rPr>
                <w:i/>
              </w:rPr>
              <w:t>Successors:</w:t>
            </w:r>
            <w:r>
              <w:t xml:space="preserve">  N/A</w:t>
            </w:r>
          </w:p>
        </w:tc>
      </w:tr>
      <w:tr w:rsidR="004A15BB">
        <w:tc>
          <w:tcPr>
            <w:tcW w:w="4140" w:type="dxa"/>
            <w:shd w:val="clear" w:color="auto" w:fill="D9D9D9"/>
            <w:vAlign w:val="center"/>
          </w:tcPr>
          <w:p w:rsidR="004A15BB" w:rsidRDefault="004A15BB" w:rsidP="000D6555">
            <w:pPr>
              <w:spacing w:line="276" w:lineRule="auto"/>
            </w:pPr>
            <w:r w:rsidRPr="00C834C6">
              <w:rPr>
                <w:i/>
              </w:rPr>
              <w:t>Scope:</w:t>
            </w:r>
            <w:r>
              <w:t xml:space="preserve">  Required</w:t>
            </w:r>
          </w:p>
        </w:tc>
        <w:tc>
          <w:tcPr>
            <w:tcW w:w="4032" w:type="dxa"/>
            <w:shd w:val="clear" w:color="auto" w:fill="D9D9D9"/>
            <w:vAlign w:val="center"/>
          </w:tcPr>
          <w:p w:rsidR="004A15BB" w:rsidRDefault="004A15BB" w:rsidP="000D6555">
            <w:pPr>
              <w:spacing w:line="276" w:lineRule="auto"/>
            </w:pPr>
            <w:r w:rsidRPr="00D63D3F">
              <w:rPr>
                <w:i/>
              </w:rPr>
              <w:t>References:</w:t>
            </w:r>
            <w:r>
              <w:t xml:space="preserve">  N/A</w:t>
            </w:r>
          </w:p>
        </w:tc>
      </w:tr>
    </w:tbl>
    <w:p w:rsidR="004A15BB"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4A15BB">
        <w:rPr>
          <w:spacing w:val="0"/>
          <w:sz w:val="20"/>
          <w:szCs w:val="20"/>
        </w:rPr>
        <w:t>1</w:t>
      </w:r>
      <w:r w:rsidR="006D26D0">
        <w:rPr>
          <w:spacing w:val="0"/>
          <w:sz w:val="20"/>
          <w:szCs w:val="20"/>
        </w:rPr>
        <w:t>7</w:t>
      </w:r>
      <w:r w:rsidR="004A15BB">
        <w:rPr>
          <w:spacing w:val="0"/>
          <w:sz w:val="20"/>
          <w:szCs w:val="20"/>
        </w:rPr>
        <w:t xml:space="preserve"> </w:t>
      </w:r>
      <w:r w:rsidR="004A15BB" w:rsidRPr="00916AB0">
        <w:rPr>
          <w:spacing w:val="0"/>
          <w:sz w:val="20"/>
          <w:szCs w:val="20"/>
        </w:rPr>
        <w:t xml:space="preserve"> </w:t>
      </w:r>
      <w:r w:rsidR="004A15BB">
        <w:rPr>
          <w:spacing w:val="0"/>
          <w:sz w:val="20"/>
          <w:szCs w:val="20"/>
        </w:rPr>
        <w:t xml:space="preserve"> Shortest Path to Destination</w:t>
      </w:r>
    </w:p>
    <w:tbl>
      <w:tblPr>
        <w:tblStyle w:val="TableGrid"/>
        <w:tblW w:w="8172" w:type="dxa"/>
        <w:tblInd w:w="592" w:type="dxa"/>
        <w:tblLook w:val="04A0"/>
      </w:tblPr>
      <w:tblGrid>
        <w:gridCol w:w="4140"/>
        <w:gridCol w:w="4032"/>
      </w:tblGrid>
      <w:tr w:rsidR="004A15BB">
        <w:tc>
          <w:tcPr>
            <w:tcW w:w="8172" w:type="dxa"/>
            <w:gridSpan w:val="2"/>
            <w:tcBorders>
              <w:bottom w:val="single" w:sz="4" w:space="0" w:color="auto"/>
            </w:tcBorders>
            <w:vAlign w:val="center"/>
          </w:tcPr>
          <w:p w:rsidR="004A15BB" w:rsidRPr="00B279FA" w:rsidRDefault="004A15BB" w:rsidP="000D6555">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sidRPr="00287E09">
              <w:rPr>
                <w:rFonts w:eastAsia="Times New Roman" w:cstheme="minorHAnsi"/>
                <w:bCs/>
                <w:color w:val="000000"/>
              </w:rPr>
              <w:t xml:space="preserve"> calculate the shortest path through the tunnels/skyway to my destination.</w:t>
            </w:r>
          </w:p>
        </w:tc>
      </w:tr>
      <w:tr w:rsidR="004A15BB">
        <w:tc>
          <w:tcPr>
            <w:tcW w:w="4140" w:type="dxa"/>
            <w:shd w:val="clear" w:color="auto" w:fill="D9D9D9"/>
            <w:vAlign w:val="center"/>
          </w:tcPr>
          <w:p w:rsidR="004A15BB" w:rsidRDefault="004A15BB" w:rsidP="00287E09">
            <w:pPr>
              <w:spacing w:line="276" w:lineRule="auto"/>
            </w:pPr>
            <w:r w:rsidRPr="00C834C6">
              <w:rPr>
                <w:i/>
              </w:rPr>
              <w:t>Dependencies:</w:t>
            </w:r>
            <w:r>
              <w:t xml:space="preserve">  </w:t>
            </w:r>
            <w:r w:rsidR="00287E09">
              <w:t>R</w:t>
            </w:r>
            <w:r w:rsidR="00E66805">
              <w:t>.F.8</w:t>
            </w:r>
            <w:r w:rsidR="00131130">
              <w:t>, R.F.18</w:t>
            </w:r>
          </w:p>
        </w:tc>
        <w:tc>
          <w:tcPr>
            <w:tcW w:w="4032" w:type="dxa"/>
            <w:shd w:val="clear" w:color="auto" w:fill="D9D9D9"/>
            <w:vAlign w:val="center"/>
          </w:tcPr>
          <w:p w:rsidR="004A15BB" w:rsidRDefault="004A15BB" w:rsidP="000D6555">
            <w:pPr>
              <w:spacing w:line="276" w:lineRule="auto"/>
            </w:pPr>
            <w:r w:rsidRPr="00D63D3F">
              <w:rPr>
                <w:i/>
              </w:rPr>
              <w:t>Successors:</w:t>
            </w:r>
            <w:r>
              <w:t xml:space="preserve">  </w:t>
            </w:r>
            <w:r w:rsidR="00AE710B">
              <w:t>R.F.16</w:t>
            </w:r>
          </w:p>
        </w:tc>
      </w:tr>
      <w:tr w:rsidR="004A15BB">
        <w:tc>
          <w:tcPr>
            <w:tcW w:w="4140" w:type="dxa"/>
            <w:shd w:val="clear" w:color="auto" w:fill="D9D9D9"/>
            <w:vAlign w:val="center"/>
          </w:tcPr>
          <w:p w:rsidR="004A15BB" w:rsidRDefault="004A15BB" w:rsidP="000D6555">
            <w:pPr>
              <w:spacing w:line="276" w:lineRule="auto"/>
            </w:pPr>
            <w:r w:rsidRPr="00C834C6">
              <w:rPr>
                <w:i/>
              </w:rPr>
              <w:t>Scope:</w:t>
            </w:r>
            <w:r>
              <w:t xml:space="preserve">  Required</w:t>
            </w:r>
          </w:p>
        </w:tc>
        <w:tc>
          <w:tcPr>
            <w:tcW w:w="4032" w:type="dxa"/>
            <w:shd w:val="clear" w:color="auto" w:fill="D9D9D9"/>
            <w:vAlign w:val="center"/>
          </w:tcPr>
          <w:p w:rsidR="004A15BB" w:rsidRDefault="004A15BB" w:rsidP="000D6555">
            <w:pPr>
              <w:spacing w:line="276" w:lineRule="auto"/>
            </w:pPr>
            <w:r w:rsidRPr="00D63D3F">
              <w:rPr>
                <w:i/>
              </w:rPr>
              <w:t>References:</w:t>
            </w:r>
            <w:r>
              <w:t xml:space="preserve">  N/A</w:t>
            </w:r>
          </w:p>
        </w:tc>
      </w:tr>
    </w:tbl>
    <w:p w:rsidR="006F0EF3" w:rsidRPr="00916AB0" w:rsidRDefault="002616E7" w:rsidP="0037178F">
      <w:pPr>
        <w:pStyle w:val="Requirement1"/>
        <w:ind w:firstLine="684"/>
        <w:rPr>
          <w:spacing w:val="0"/>
          <w:sz w:val="20"/>
          <w:szCs w:val="20"/>
        </w:rPr>
      </w:pPr>
      <w:r>
        <w:rPr>
          <w:spacing w:val="0"/>
          <w:sz w:val="20"/>
          <w:szCs w:val="20"/>
        </w:rPr>
        <w:lastRenderedPageBreak/>
        <w:t>F</w:t>
      </w:r>
      <w:r w:rsidR="004F562C">
        <w:rPr>
          <w:spacing w:val="0"/>
          <w:sz w:val="20"/>
          <w:szCs w:val="20"/>
        </w:rPr>
        <w:t>.</w:t>
      </w:r>
      <w:r w:rsidR="006F0EF3">
        <w:rPr>
          <w:spacing w:val="0"/>
          <w:sz w:val="20"/>
          <w:szCs w:val="20"/>
        </w:rPr>
        <w:t>1</w:t>
      </w:r>
      <w:r w:rsidR="006D26D0">
        <w:rPr>
          <w:spacing w:val="0"/>
          <w:sz w:val="20"/>
          <w:szCs w:val="20"/>
        </w:rPr>
        <w:t>8</w:t>
      </w:r>
      <w:r w:rsidR="006F0EF3">
        <w:rPr>
          <w:spacing w:val="0"/>
          <w:sz w:val="20"/>
          <w:szCs w:val="20"/>
        </w:rPr>
        <w:t xml:space="preserve"> </w:t>
      </w:r>
      <w:r w:rsidR="006F0EF3" w:rsidRPr="00916AB0">
        <w:rPr>
          <w:spacing w:val="0"/>
          <w:sz w:val="20"/>
          <w:szCs w:val="20"/>
        </w:rPr>
        <w:t xml:space="preserve"> </w:t>
      </w:r>
      <w:r w:rsidR="006F0EF3">
        <w:rPr>
          <w:spacing w:val="0"/>
          <w:sz w:val="20"/>
          <w:szCs w:val="20"/>
        </w:rPr>
        <w:t xml:space="preserve"> Consider Skyway Closures</w:t>
      </w:r>
    </w:p>
    <w:tbl>
      <w:tblPr>
        <w:tblStyle w:val="TableGrid"/>
        <w:tblW w:w="8172" w:type="dxa"/>
        <w:tblInd w:w="592" w:type="dxa"/>
        <w:tblLook w:val="04A0"/>
      </w:tblPr>
      <w:tblGrid>
        <w:gridCol w:w="4140"/>
        <w:gridCol w:w="4032"/>
      </w:tblGrid>
      <w:tr w:rsidR="006F0EF3">
        <w:tc>
          <w:tcPr>
            <w:tcW w:w="8172" w:type="dxa"/>
            <w:gridSpan w:val="2"/>
            <w:tcBorders>
              <w:bottom w:val="single" w:sz="4" w:space="0" w:color="auto"/>
            </w:tcBorders>
            <w:vAlign w:val="center"/>
          </w:tcPr>
          <w:p w:rsidR="006F0EF3" w:rsidRPr="00B279FA" w:rsidRDefault="006F0EF3" w:rsidP="000D6555">
            <w:pPr>
              <w:rPr>
                <w:rFonts w:eastAsia="Times New Roman" w:cstheme="minorHAnsi"/>
              </w:rPr>
            </w:pPr>
            <w:r w:rsidRPr="00961408">
              <w:rPr>
                <w:rFonts w:eastAsia="Times New Roman" w:cstheme="minorHAnsi"/>
                <w:color w:val="000000"/>
              </w:rPr>
              <w:t xml:space="preserve">As a </w:t>
            </w:r>
            <w:r>
              <w:rPr>
                <w:rFonts w:eastAsia="Times New Roman" w:cstheme="minorHAnsi"/>
                <w:color w:val="000000"/>
              </w:rPr>
              <w:t>user, I want the application to factor in building closures when calculating a route to my destination.</w:t>
            </w:r>
          </w:p>
        </w:tc>
      </w:tr>
      <w:tr w:rsidR="006F0EF3">
        <w:tc>
          <w:tcPr>
            <w:tcW w:w="4140" w:type="dxa"/>
            <w:shd w:val="clear" w:color="auto" w:fill="D9D9D9"/>
            <w:vAlign w:val="center"/>
          </w:tcPr>
          <w:p w:rsidR="006F0EF3" w:rsidRDefault="006F0EF3" w:rsidP="00287E09">
            <w:pPr>
              <w:spacing w:line="276" w:lineRule="auto"/>
            </w:pPr>
            <w:r w:rsidRPr="00C834C6">
              <w:rPr>
                <w:i/>
              </w:rPr>
              <w:t>Dependencies:</w:t>
            </w:r>
            <w:r w:rsidR="00287E09">
              <w:t xml:space="preserve">  R</w:t>
            </w:r>
            <w:r w:rsidR="00131130">
              <w:t>.F.18</w:t>
            </w:r>
          </w:p>
        </w:tc>
        <w:tc>
          <w:tcPr>
            <w:tcW w:w="4032" w:type="dxa"/>
            <w:shd w:val="clear" w:color="auto" w:fill="D9D9D9"/>
            <w:vAlign w:val="center"/>
          </w:tcPr>
          <w:p w:rsidR="006F0EF3" w:rsidRDefault="006F0EF3" w:rsidP="000D6555">
            <w:pPr>
              <w:spacing w:line="276" w:lineRule="auto"/>
            </w:pPr>
            <w:r w:rsidRPr="00D63D3F">
              <w:rPr>
                <w:i/>
              </w:rPr>
              <w:t>Successors:</w:t>
            </w:r>
            <w:r>
              <w:t xml:space="preserve">  N/A</w:t>
            </w:r>
          </w:p>
        </w:tc>
      </w:tr>
      <w:tr w:rsidR="006F0EF3">
        <w:trPr>
          <w:trHeight w:hRule="exact" w:val="343"/>
        </w:trPr>
        <w:tc>
          <w:tcPr>
            <w:tcW w:w="4140" w:type="dxa"/>
            <w:shd w:val="clear" w:color="auto" w:fill="D9D9D9"/>
            <w:vAlign w:val="center"/>
          </w:tcPr>
          <w:p w:rsidR="006F0EF3" w:rsidRDefault="006F0EF3" w:rsidP="000D6555">
            <w:pPr>
              <w:spacing w:line="276" w:lineRule="auto"/>
            </w:pPr>
            <w:r w:rsidRPr="00C834C6">
              <w:rPr>
                <w:i/>
              </w:rPr>
              <w:t>Scope:</w:t>
            </w:r>
            <w:r>
              <w:t xml:space="preserve">  </w:t>
            </w:r>
            <w:r>
              <w:rPr>
                <w:rFonts w:cstheme="minorHAnsi"/>
              </w:rPr>
              <w:t>Optional</w:t>
            </w:r>
          </w:p>
        </w:tc>
        <w:tc>
          <w:tcPr>
            <w:tcW w:w="4032" w:type="dxa"/>
            <w:shd w:val="clear" w:color="auto" w:fill="D9D9D9"/>
            <w:vAlign w:val="center"/>
          </w:tcPr>
          <w:p w:rsidR="006F0EF3" w:rsidRDefault="006F0EF3" w:rsidP="000D6555">
            <w:pPr>
              <w:spacing w:line="276" w:lineRule="auto"/>
            </w:pPr>
            <w:r w:rsidRPr="00D63D3F">
              <w:rPr>
                <w:i/>
              </w:rPr>
              <w:t>References:</w:t>
            </w:r>
            <w:r>
              <w:t xml:space="preserve">  N/A</w:t>
            </w:r>
          </w:p>
        </w:tc>
      </w:tr>
    </w:tbl>
    <w:p w:rsidR="004A15BB" w:rsidRDefault="004A15BB" w:rsidP="007E212F">
      <w:pPr>
        <w:rPr>
          <w:b/>
        </w:rPr>
      </w:pPr>
    </w:p>
    <w:p w:rsidR="007E212F" w:rsidRPr="009B7357" w:rsidRDefault="007E212F" w:rsidP="009B7357">
      <w:pPr>
        <w:rPr>
          <w:b/>
          <w:smallCaps/>
        </w:rPr>
      </w:pPr>
      <w:r w:rsidRPr="009B7357">
        <w:rPr>
          <w:b/>
          <w:smallCaps/>
        </w:rPr>
        <w:t>2.1.</w:t>
      </w:r>
      <w:r w:rsidR="006D26D0" w:rsidRPr="009B7357">
        <w:rPr>
          <w:b/>
          <w:smallCaps/>
        </w:rPr>
        <w:t>5</w:t>
      </w:r>
      <w:r w:rsidR="008B3B48" w:rsidRPr="009B7357">
        <w:rPr>
          <w:b/>
          <w:smallCaps/>
        </w:rPr>
        <w:t xml:space="preserve">  </w:t>
      </w:r>
      <w:r w:rsidRPr="009B7357">
        <w:rPr>
          <w:b/>
          <w:smallCaps/>
        </w:rPr>
        <w:t xml:space="preserve"> </w:t>
      </w:r>
      <w:r w:rsidRPr="009B7357">
        <w:rPr>
          <w:b/>
          <w:smallCaps/>
          <w:sz w:val="22"/>
        </w:rPr>
        <w:t>Application Usability</w:t>
      </w:r>
      <w:r w:rsidR="00174837">
        <w:rPr>
          <w:b/>
          <w:smallCaps/>
          <w:sz w:val="22"/>
        </w:rPr>
        <w:t xml:space="preserve"> and User Interface</w:t>
      </w:r>
    </w:p>
    <w:p w:rsidR="006B176D" w:rsidRPr="00916AB0" w:rsidRDefault="00B2335A" w:rsidP="0037178F">
      <w:pPr>
        <w:pStyle w:val="Requirement1"/>
        <w:spacing w:before="0"/>
        <w:ind w:firstLine="684"/>
        <w:rPr>
          <w:spacing w:val="0"/>
          <w:sz w:val="20"/>
          <w:szCs w:val="20"/>
        </w:rPr>
      </w:pPr>
      <w:r>
        <w:rPr>
          <w:spacing w:val="0"/>
          <w:sz w:val="20"/>
          <w:szCs w:val="20"/>
        </w:rPr>
        <w:t>F</w:t>
      </w:r>
      <w:r w:rsidR="004F562C">
        <w:rPr>
          <w:spacing w:val="0"/>
          <w:sz w:val="20"/>
          <w:szCs w:val="20"/>
        </w:rPr>
        <w:t>.</w:t>
      </w:r>
      <w:r w:rsidR="006B176D">
        <w:rPr>
          <w:spacing w:val="0"/>
          <w:sz w:val="20"/>
          <w:szCs w:val="20"/>
        </w:rPr>
        <w:t>1</w:t>
      </w:r>
      <w:r w:rsidR="006D26D0">
        <w:rPr>
          <w:spacing w:val="0"/>
          <w:sz w:val="20"/>
          <w:szCs w:val="20"/>
        </w:rPr>
        <w:t>9</w:t>
      </w:r>
      <w:r w:rsidR="006B176D">
        <w:rPr>
          <w:spacing w:val="0"/>
          <w:sz w:val="20"/>
          <w:szCs w:val="20"/>
        </w:rPr>
        <w:t xml:space="preserve"> </w:t>
      </w:r>
      <w:r w:rsidR="006B176D" w:rsidRPr="00916AB0">
        <w:rPr>
          <w:spacing w:val="0"/>
          <w:sz w:val="20"/>
          <w:szCs w:val="20"/>
        </w:rPr>
        <w:t xml:space="preserve"> </w:t>
      </w:r>
      <w:r w:rsidR="006B176D">
        <w:rPr>
          <w:spacing w:val="0"/>
          <w:sz w:val="20"/>
          <w:szCs w:val="20"/>
        </w:rPr>
        <w:t xml:space="preserve"> Indicate Floor Change</w:t>
      </w:r>
    </w:p>
    <w:tbl>
      <w:tblPr>
        <w:tblStyle w:val="TableGrid"/>
        <w:tblW w:w="8172" w:type="dxa"/>
        <w:tblInd w:w="592" w:type="dxa"/>
        <w:tblLook w:val="04A0"/>
      </w:tblPr>
      <w:tblGrid>
        <w:gridCol w:w="4140"/>
        <w:gridCol w:w="4032"/>
      </w:tblGrid>
      <w:tr w:rsidR="006B176D">
        <w:tc>
          <w:tcPr>
            <w:tcW w:w="8172" w:type="dxa"/>
            <w:gridSpan w:val="2"/>
            <w:tcBorders>
              <w:bottom w:val="single" w:sz="4" w:space="0" w:color="auto"/>
            </w:tcBorders>
            <w:vAlign w:val="center"/>
          </w:tcPr>
          <w:p w:rsidR="006B176D" w:rsidRPr="00B279FA" w:rsidRDefault="006B176D" w:rsidP="00287E09">
            <w:pPr>
              <w:rPr>
                <w:rFonts w:eastAsia="Times New Roman" w:cstheme="minorHAnsi"/>
              </w:rPr>
            </w:pPr>
            <w:r w:rsidRPr="00961408">
              <w:rPr>
                <w:rFonts w:eastAsia="Times New Roman" w:cstheme="minorHAnsi"/>
                <w:color w:val="000000"/>
              </w:rPr>
              <w:t xml:space="preserve">As a </w:t>
            </w:r>
            <w:r>
              <w:rPr>
                <w:rFonts w:eastAsia="Times New Roman" w:cstheme="minorHAnsi"/>
                <w:color w:val="000000"/>
              </w:rPr>
              <w:t>user,</w:t>
            </w:r>
            <w:r w:rsidR="00722F81">
              <w:rPr>
                <w:rFonts w:eastAsia="Times New Roman" w:cstheme="minorHAnsi"/>
                <w:color w:val="000000"/>
              </w:rPr>
              <w:t xml:space="preserve"> </w:t>
            </w:r>
            <w:r w:rsidRPr="00961408">
              <w:rPr>
                <w:rFonts w:eastAsia="Times New Roman" w:cstheme="minorHAnsi"/>
                <w:color w:val="000000"/>
              </w:rPr>
              <w:t>I need a</w:t>
            </w:r>
            <w:r w:rsidRPr="00287E09">
              <w:rPr>
                <w:rFonts w:eastAsia="Times New Roman" w:cstheme="minorHAnsi"/>
                <w:color w:val="000000"/>
              </w:rPr>
              <w:t xml:space="preserve"> </w:t>
            </w:r>
            <w:r w:rsidRPr="00287E09">
              <w:rPr>
                <w:rFonts w:eastAsia="Times New Roman" w:cstheme="minorHAnsi"/>
                <w:bCs/>
                <w:color w:val="000000"/>
              </w:rPr>
              <w:t>visual indicator to show when I should change floo</w:t>
            </w:r>
            <w:r w:rsidR="00287E09">
              <w:rPr>
                <w:rFonts w:eastAsia="Times New Roman" w:cstheme="minorHAnsi"/>
                <w:bCs/>
                <w:color w:val="000000"/>
              </w:rPr>
              <w:t xml:space="preserve">rs, the direction of the change, </w:t>
            </w:r>
            <w:r w:rsidRPr="00287E09">
              <w:rPr>
                <w:rFonts w:eastAsia="Times New Roman" w:cstheme="minorHAnsi"/>
                <w:bCs/>
                <w:color w:val="000000"/>
              </w:rPr>
              <w:t>and how many floors I need to traverse</w:t>
            </w:r>
            <w:r w:rsidRPr="00961408">
              <w:rPr>
                <w:rFonts w:eastAsia="Times New Roman" w:cstheme="minorHAnsi"/>
                <w:color w:val="000000"/>
              </w:rPr>
              <w:t xml:space="preserve"> because I need to know where I’m going.</w:t>
            </w:r>
          </w:p>
        </w:tc>
      </w:tr>
      <w:tr w:rsidR="006B176D">
        <w:tc>
          <w:tcPr>
            <w:tcW w:w="4140" w:type="dxa"/>
            <w:shd w:val="clear" w:color="auto" w:fill="D9D9D9"/>
            <w:vAlign w:val="center"/>
          </w:tcPr>
          <w:p w:rsidR="006B176D" w:rsidRDefault="006B176D" w:rsidP="000D6555">
            <w:pPr>
              <w:spacing w:line="276" w:lineRule="auto"/>
            </w:pPr>
            <w:r w:rsidRPr="00C834C6">
              <w:rPr>
                <w:i/>
              </w:rPr>
              <w:t>Dependencies:</w:t>
            </w:r>
            <w:r>
              <w:t xml:space="preserve">  </w:t>
            </w:r>
            <w:r w:rsidR="003E4C28">
              <w:t>R.F.2, R.F.3</w:t>
            </w:r>
          </w:p>
        </w:tc>
        <w:tc>
          <w:tcPr>
            <w:tcW w:w="4032" w:type="dxa"/>
            <w:shd w:val="clear" w:color="auto" w:fill="D9D9D9"/>
            <w:vAlign w:val="center"/>
          </w:tcPr>
          <w:p w:rsidR="006B176D" w:rsidRDefault="006B176D" w:rsidP="000D6555">
            <w:pPr>
              <w:spacing w:line="276" w:lineRule="auto"/>
            </w:pPr>
            <w:r w:rsidRPr="00D63D3F">
              <w:rPr>
                <w:i/>
              </w:rPr>
              <w:t>Successors:</w:t>
            </w:r>
            <w:r>
              <w:t xml:space="preserve">  N/A</w:t>
            </w:r>
          </w:p>
        </w:tc>
      </w:tr>
      <w:tr w:rsidR="006B176D">
        <w:tc>
          <w:tcPr>
            <w:tcW w:w="4140" w:type="dxa"/>
            <w:shd w:val="clear" w:color="auto" w:fill="D9D9D9"/>
            <w:vAlign w:val="center"/>
          </w:tcPr>
          <w:p w:rsidR="006B176D" w:rsidRDefault="006B176D" w:rsidP="000D6555">
            <w:pPr>
              <w:spacing w:line="276" w:lineRule="auto"/>
            </w:pPr>
            <w:r w:rsidRPr="00C834C6">
              <w:rPr>
                <w:i/>
              </w:rPr>
              <w:t>Scope:</w:t>
            </w:r>
            <w:r>
              <w:t xml:space="preserve">  </w:t>
            </w:r>
            <w:r>
              <w:rPr>
                <w:rFonts w:cstheme="minorHAnsi"/>
              </w:rPr>
              <w:t>Optional</w:t>
            </w:r>
          </w:p>
        </w:tc>
        <w:tc>
          <w:tcPr>
            <w:tcW w:w="4032" w:type="dxa"/>
            <w:shd w:val="clear" w:color="auto" w:fill="D9D9D9"/>
            <w:vAlign w:val="center"/>
          </w:tcPr>
          <w:p w:rsidR="006B176D" w:rsidRDefault="006B176D" w:rsidP="000D6555">
            <w:pPr>
              <w:spacing w:line="276" w:lineRule="auto"/>
            </w:pPr>
            <w:r w:rsidRPr="00D63D3F">
              <w:rPr>
                <w:i/>
              </w:rPr>
              <w:t>References:</w:t>
            </w:r>
            <w:r>
              <w:t xml:space="preserve">  N/A</w:t>
            </w:r>
          </w:p>
        </w:tc>
      </w:tr>
    </w:tbl>
    <w:p w:rsidR="00D33333"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D33333">
        <w:rPr>
          <w:spacing w:val="0"/>
          <w:sz w:val="20"/>
          <w:szCs w:val="20"/>
        </w:rPr>
        <w:t>2</w:t>
      </w:r>
      <w:r w:rsidR="006D26D0">
        <w:rPr>
          <w:spacing w:val="0"/>
          <w:sz w:val="20"/>
          <w:szCs w:val="20"/>
        </w:rPr>
        <w:t>0</w:t>
      </w:r>
      <w:r w:rsidR="00D33333">
        <w:rPr>
          <w:spacing w:val="0"/>
          <w:sz w:val="20"/>
          <w:szCs w:val="20"/>
        </w:rPr>
        <w:t xml:space="preserve"> </w:t>
      </w:r>
      <w:r w:rsidR="00D33333" w:rsidRPr="00916AB0">
        <w:rPr>
          <w:spacing w:val="0"/>
          <w:sz w:val="20"/>
          <w:szCs w:val="20"/>
        </w:rPr>
        <w:t xml:space="preserve"> </w:t>
      </w:r>
      <w:r w:rsidR="00D33333">
        <w:rPr>
          <w:spacing w:val="0"/>
          <w:sz w:val="20"/>
          <w:szCs w:val="20"/>
        </w:rPr>
        <w:t xml:space="preserve"> Resume Previous State</w:t>
      </w:r>
    </w:p>
    <w:tbl>
      <w:tblPr>
        <w:tblStyle w:val="TableGrid"/>
        <w:tblW w:w="8172" w:type="dxa"/>
        <w:tblInd w:w="592" w:type="dxa"/>
        <w:tblLook w:val="04A0"/>
      </w:tblPr>
      <w:tblGrid>
        <w:gridCol w:w="4140"/>
        <w:gridCol w:w="4032"/>
      </w:tblGrid>
      <w:tr w:rsidR="00D33333">
        <w:tc>
          <w:tcPr>
            <w:tcW w:w="8172" w:type="dxa"/>
            <w:gridSpan w:val="2"/>
            <w:tcBorders>
              <w:bottom w:val="single" w:sz="4" w:space="0" w:color="auto"/>
            </w:tcBorders>
            <w:vAlign w:val="center"/>
          </w:tcPr>
          <w:p w:rsidR="00D33333" w:rsidRPr="00B279FA" w:rsidRDefault="00D33333" w:rsidP="000D6555">
            <w:pPr>
              <w:rPr>
                <w:rFonts w:eastAsia="Times New Roman" w:cstheme="minorHAnsi"/>
              </w:rPr>
            </w:pPr>
            <w:r w:rsidRPr="00A6690D">
              <w:t xml:space="preserve">As a </w:t>
            </w:r>
            <w:r>
              <w:t>use</w:t>
            </w:r>
            <w:r w:rsidR="00287E09">
              <w:t>r, I want the application to restore its previous state upon interruption from another application.</w:t>
            </w:r>
          </w:p>
        </w:tc>
      </w:tr>
      <w:tr w:rsidR="00D33333">
        <w:tc>
          <w:tcPr>
            <w:tcW w:w="4140" w:type="dxa"/>
            <w:shd w:val="clear" w:color="auto" w:fill="D9D9D9"/>
            <w:vAlign w:val="center"/>
          </w:tcPr>
          <w:p w:rsidR="00D33333" w:rsidRDefault="00D33333" w:rsidP="000D6555">
            <w:pPr>
              <w:spacing w:line="276" w:lineRule="auto"/>
            </w:pPr>
            <w:r w:rsidRPr="00C834C6">
              <w:rPr>
                <w:i/>
              </w:rPr>
              <w:t>Dependencies:</w:t>
            </w:r>
            <w:r>
              <w:t xml:space="preserve">  N/A</w:t>
            </w:r>
          </w:p>
        </w:tc>
        <w:tc>
          <w:tcPr>
            <w:tcW w:w="4032" w:type="dxa"/>
            <w:shd w:val="clear" w:color="auto" w:fill="D9D9D9"/>
            <w:vAlign w:val="center"/>
          </w:tcPr>
          <w:p w:rsidR="00D33333" w:rsidRDefault="00D33333" w:rsidP="000D6555">
            <w:pPr>
              <w:spacing w:line="276" w:lineRule="auto"/>
            </w:pPr>
            <w:r w:rsidRPr="00D63D3F">
              <w:rPr>
                <w:i/>
              </w:rPr>
              <w:t>Successors:</w:t>
            </w:r>
            <w:r>
              <w:t xml:space="preserve">  N/A</w:t>
            </w:r>
          </w:p>
        </w:tc>
      </w:tr>
      <w:tr w:rsidR="00D33333">
        <w:tc>
          <w:tcPr>
            <w:tcW w:w="4140" w:type="dxa"/>
            <w:shd w:val="clear" w:color="auto" w:fill="D9D9D9"/>
            <w:vAlign w:val="center"/>
          </w:tcPr>
          <w:p w:rsidR="00D33333" w:rsidRDefault="00D33333"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D33333" w:rsidRDefault="00D33333" w:rsidP="000D6555">
            <w:pPr>
              <w:spacing w:line="276" w:lineRule="auto"/>
            </w:pPr>
            <w:r w:rsidRPr="00D63D3F">
              <w:rPr>
                <w:i/>
              </w:rPr>
              <w:t>References:</w:t>
            </w:r>
            <w:r>
              <w:t xml:space="preserve">  N/A</w:t>
            </w:r>
          </w:p>
        </w:tc>
      </w:tr>
    </w:tbl>
    <w:p w:rsidR="00556CA9"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21</w:t>
      </w:r>
      <w:r w:rsidR="00556CA9">
        <w:rPr>
          <w:spacing w:val="0"/>
          <w:sz w:val="20"/>
          <w:szCs w:val="20"/>
        </w:rPr>
        <w:t xml:space="preserve"> </w:t>
      </w:r>
      <w:r w:rsidR="00556CA9" w:rsidRPr="00916AB0">
        <w:rPr>
          <w:spacing w:val="0"/>
          <w:sz w:val="20"/>
          <w:szCs w:val="20"/>
        </w:rPr>
        <w:t xml:space="preserve"> </w:t>
      </w:r>
      <w:r w:rsidR="00556CA9">
        <w:rPr>
          <w:spacing w:val="0"/>
          <w:sz w:val="20"/>
          <w:szCs w:val="20"/>
        </w:rPr>
        <w:t xml:space="preserve"> Responsiveness</w:t>
      </w:r>
    </w:p>
    <w:tbl>
      <w:tblPr>
        <w:tblStyle w:val="TableGrid"/>
        <w:tblW w:w="8172" w:type="dxa"/>
        <w:tblInd w:w="592" w:type="dxa"/>
        <w:tblLook w:val="04A0"/>
      </w:tblPr>
      <w:tblGrid>
        <w:gridCol w:w="4140"/>
        <w:gridCol w:w="4032"/>
      </w:tblGrid>
      <w:tr w:rsidR="00556CA9">
        <w:tc>
          <w:tcPr>
            <w:tcW w:w="8172" w:type="dxa"/>
            <w:gridSpan w:val="2"/>
            <w:tcBorders>
              <w:bottom w:val="single" w:sz="4" w:space="0" w:color="auto"/>
            </w:tcBorders>
            <w:vAlign w:val="center"/>
          </w:tcPr>
          <w:p w:rsidR="00556CA9" w:rsidRPr="00B279FA" w:rsidRDefault="00556CA9" w:rsidP="0037178F">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Pr>
                <w:rFonts w:eastAsia="Times New Roman" w:cstheme="minorHAnsi"/>
                <w:b/>
                <w:bCs/>
                <w:color w:val="000000"/>
              </w:rPr>
              <w:t xml:space="preserve"> </w:t>
            </w:r>
            <w:r w:rsidRPr="00287E09">
              <w:rPr>
                <w:rFonts w:eastAsia="Times New Roman" w:cstheme="minorHAnsi"/>
                <w:bCs/>
                <w:color w:val="000000"/>
              </w:rPr>
              <w:t>respond to user-input within 5 seconds.</w:t>
            </w:r>
          </w:p>
        </w:tc>
      </w:tr>
      <w:tr w:rsidR="00556CA9">
        <w:tc>
          <w:tcPr>
            <w:tcW w:w="4140" w:type="dxa"/>
            <w:shd w:val="clear" w:color="auto" w:fill="D9D9D9"/>
            <w:vAlign w:val="center"/>
          </w:tcPr>
          <w:p w:rsidR="00556CA9" w:rsidRDefault="00556CA9" w:rsidP="000D6555">
            <w:pPr>
              <w:spacing w:line="276" w:lineRule="auto"/>
            </w:pPr>
            <w:r w:rsidRPr="00C834C6">
              <w:rPr>
                <w:i/>
              </w:rPr>
              <w:t>Dependencies:</w:t>
            </w:r>
            <w:r>
              <w:t xml:space="preserve">  N/A</w:t>
            </w:r>
          </w:p>
        </w:tc>
        <w:tc>
          <w:tcPr>
            <w:tcW w:w="4032" w:type="dxa"/>
            <w:shd w:val="clear" w:color="auto" w:fill="D9D9D9"/>
            <w:vAlign w:val="center"/>
          </w:tcPr>
          <w:p w:rsidR="00556CA9" w:rsidRDefault="00556CA9" w:rsidP="000D6555">
            <w:pPr>
              <w:spacing w:line="276" w:lineRule="auto"/>
            </w:pPr>
            <w:r w:rsidRPr="00D63D3F">
              <w:rPr>
                <w:i/>
              </w:rPr>
              <w:t>Successors:</w:t>
            </w:r>
            <w:r>
              <w:t xml:space="preserve">  N/A</w:t>
            </w:r>
          </w:p>
        </w:tc>
      </w:tr>
      <w:tr w:rsidR="00556CA9">
        <w:tc>
          <w:tcPr>
            <w:tcW w:w="4140" w:type="dxa"/>
            <w:shd w:val="clear" w:color="auto" w:fill="D9D9D9"/>
            <w:vAlign w:val="center"/>
          </w:tcPr>
          <w:p w:rsidR="00556CA9" w:rsidRDefault="00556CA9" w:rsidP="000D6555">
            <w:pPr>
              <w:spacing w:line="276" w:lineRule="auto"/>
            </w:pPr>
            <w:r w:rsidRPr="00C834C6">
              <w:rPr>
                <w:i/>
              </w:rPr>
              <w:t>Scope:</w:t>
            </w:r>
            <w:r>
              <w:t xml:space="preserve">  Required</w:t>
            </w:r>
          </w:p>
        </w:tc>
        <w:tc>
          <w:tcPr>
            <w:tcW w:w="4032" w:type="dxa"/>
            <w:shd w:val="clear" w:color="auto" w:fill="D9D9D9"/>
            <w:vAlign w:val="center"/>
          </w:tcPr>
          <w:p w:rsidR="00556CA9" w:rsidRDefault="00556CA9" w:rsidP="000D6555">
            <w:pPr>
              <w:spacing w:line="276" w:lineRule="auto"/>
            </w:pPr>
            <w:r w:rsidRPr="00D63D3F">
              <w:rPr>
                <w:i/>
              </w:rPr>
              <w:t>References:</w:t>
            </w:r>
            <w:r>
              <w:t xml:space="preserve">  N/A</w:t>
            </w:r>
          </w:p>
        </w:tc>
      </w:tr>
    </w:tbl>
    <w:p w:rsidR="00F70873"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22</w:t>
      </w:r>
      <w:r w:rsidR="00F70873" w:rsidRPr="00916AB0">
        <w:rPr>
          <w:spacing w:val="0"/>
          <w:sz w:val="20"/>
          <w:szCs w:val="20"/>
        </w:rPr>
        <w:t xml:space="preserve"> </w:t>
      </w:r>
      <w:r w:rsidR="00F70873">
        <w:rPr>
          <w:spacing w:val="0"/>
          <w:sz w:val="20"/>
          <w:szCs w:val="20"/>
        </w:rPr>
        <w:t xml:space="preserve"> </w:t>
      </w:r>
      <w:r w:rsidR="007D660F">
        <w:rPr>
          <w:spacing w:val="0"/>
          <w:sz w:val="20"/>
          <w:szCs w:val="20"/>
        </w:rPr>
        <w:t xml:space="preserve"> </w:t>
      </w:r>
      <w:r w:rsidR="001C7436">
        <w:rPr>
          <w:spacing w:val="0"/>
          <w:sz w:val="20"/>
          <w:szCs w:val="20"/>
        </w:rPr>
        <w:t>Color Considerations</w:t>
      </w:r>
    </w:p>
    <w:tbl>
      <w:tblPr>
        <w:tblStyle w:val="TableGrid"/>
        <w:tblW w:w="8172" w:type="dxa"/>
        <w:tblInd w:w="592" w:type="dxa"/>
        <w:tblLook w:val="04A0"/>
      </w:tblPr>
      <w:tblGrid>
        <w:gridCol w:w="4140"/>
        <w:gridCol w:w="4032"/>
      </w:tblGrid>
      <w:tr w:rsidR="00F70873">
        <w:tc>
          <w:tcPr>
            <w:tcW w:w="8172" w:type="dxa"/>
            <w:gridSpan w:val="2"/>
            <w:tcBorders>
              <w:bottom w:val="single" w:sz="4" w:space="0" w:color="auto"/>
            </w:tcBorders>
            <w:vAlign w:val="center"/>
          </w:tcPr>
          <w:p w:rsidR="00F70873" w:rsidRPr="00C834C6" w:rsidRDefault="00F70873" w:rsidP="00287E09">
            <w:pPr>
              <w:spacing w:line="276" w:lineRule="auto"/>
              <w:rPr>
                <w:sz w:val="27"/>
                <w:szCs w:val="27"/>
              </w:rPr>
            </w:pPr>
            <w:r>
              <w:t>As a user</w:t>
            </w:r>
            <w:r w:rsidR="001C7436">
              <w:t xml:space="preserve"> who is unable to view certain colors</w:t>
            </w:r>
            <w:r>
              <w:t xml:space="preserve">, I want the application to </w:t>
            </w:r>
            <w:r w:rsidR="001C7436">
              <w:t xml:space="preserve">provide </w:t>
            </w:r>
            <w:r w:rsidR="00287E09">
              <w:t>alternatives to color-coded indicators.</w:t>
            </w:r>
          </w:p>
        </w:tc>
      </w:tr>
      <w:tr w:rsidR="00F70873">
        <w:tc>
          <w:tcPr>
            <w:tcW w:w="4140" w:type="dxa"/>
            <w:shd w:val="clear" w:color="auto" w:fill="D9D9D9"/>
            <w:vAlign w:val="center"/>
          </w:tcPr>
          <w:p w:rsidR="00F70873" w:rsidRDefault="00F70873" w:rsidP="000D6555">
            <w:pPr>
              <w:spacing w:line="276" w:lineRule="auto"/>
            </w:pPr>
            <w:r w:rsidRPr="00C834C6">
              <w:rPr>
                <w:i/>
              </w:rPr>
              <w:t>Dependencies:</w:t>
            </w:r>
            <w:r>
              <w:t xml:space="preserve">  N/A</w:t>
            </w:r>
          </w:p>
        </w:tc>
        <w:tc>
          <w:tcPr>
            <w:tcW w:w="4032" w:type="dxa"/>
            <w:shd w:val="clear" w:color="auto" w:fill="D9D9D9"/>
            <w:vAlign w:val="center"/>
          </w:tcPr>
          <w:p w:rsidR="00F70873" w:rsidRDefault="00F70873" w:rsidP="000D6555">
            <w:pPr>
              <w:spacing w:line="276" w:lineRule="auto"/>
            </w:pPr>
            <w:r w:rsidRPr="00D63D3F">
              <w:rPr>
                <w:i/>
              </w:rPr>
              <w:t>Successors:</w:t>
            </w:r>
            <w:r>
              <w:t xml:space="preserve">  N/A</w:t>
            </w:r>
          </w:p>
        </w:tc>
      </w:tr>
      <w:tr w:rsidR="00F70873">
        <w:tc>
          <w:tcPr>
            <w:tcW w:w="4140" w:type="dxa"/>
            <w:shd w:val="clear" w:color="auto" w:fill="D9D9D9"/>
            <w:vAlign w:val="center"/>
          </w:tcPr>
          <w:p w:rsidR="00F70873" w:rsidRDefault="00F70873" w:rsidP="000D6555">
            <w:pPr>
              <w:spacing w:line="276" w:lineRule="auto"/>
            </w:pPr>
            <w:r w:rsidRPr="00C834C6">
              <w:rPr>
                <w:i/>
              </w:rPr>
              <w:t>Scope:</w:t>
            </w:r>
            <w:r>
              <w:t xml:space="preserve">  Required</w:t>
            </w:r>
          </w:p>
        </w:tc>
        <w:tc>
          <w:tcPr>
            <w:tcW w:w="4032" w:type="dxa"/>
            <w:shd w:val="clear" w:color="auto" w:fill="D9D9D9"/>
            <w:vAlign w:val="center"/>
          </w:tcPr>
          <w:p w:rsidR="00F70873" w:rsidRDefault="00F70873" w:rsidP="000D6555">
            <w:pPr>
              <w:spacing w:line="276" w:lineRule="auto"/>
            </w:pPr>
            <w:r w:rsidRPr="00D63D3F">
              <w:rPr>
                <w:i/>
              </w:rPr>
              <w:t>References:</w:t>
            </w:r>
            <w:r>
              <w:t xml:space="preserve">  N/A</w:t>
            </w:r>
          </w:p>
        </w:tc>
      </w:tr>
    </w:tbl>
    <w:p w:rsidR="007E212F"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23</w:t>
      </w:r>
      <w:r w:rsidR="007E212F">
        <w:rPr>
          <w:spacing w:val="0"/>
          <w:sz w:val="20"/>
          <w:szCs w:val="20"/>
        </w:rPr>
        <w:t xml:space="preserve"> </w:t>
      </w:r>
      <w:r w:rsidR="007E212F" w:rsidRPr="00916AB0">
        <w:rPr>
          <w:spacing w:val="0"/>
          <w:sz w:val="20"/>
          <w:szCs w:val="20"/>
        </w:rPr>
        <w:t xml:space="preserve"> </w:t>
      </w:r>
      <w:r w:rsidR="00014A1A">
        <w:rPr>
          <w:spacing w:val="0"/>
          <w:sz w:val="20"/>
          <w:szCs w:val="20"/>
        </w:rPr>
        <w:t>Map</w:t>
      </w:r>
      <w:r w:rsidR="007E212F">
        <w:rPr>
          <w:spacing w:val="0"/>
          <w:sz w:val="20"/>
          <w:szCs w:val="20"/>
        </w:rPr>
        <w:t xml:space="preserve"> Zooming and Panning</w:t>
      </w:r>
    </w:p>
    <w:tbl>
      <w:tblPr>
        <w:tblStyle w:val="TableGrid"/>
        <w:tblW w:w="8172" w:type="dxa"/>
        <w:tblInd w:w="592" w:type="dxa"/>
        <w:tblLook w:val="04A0"/>
      </w:tblPr>
      <w:tblGrid>
        <w:gridCol w:w="4140"/>
        <w:gridCol w:w="4032"/>
      </w:tblGrid>
      <w:tr w:rsidR="007E212F">
        <w:tc>
          <w:tcPr>
            <w:tcW w:w="8172" w:type="dxa"/>
            <w:gridSpan w:val="2"/>
            <w:tcBorders>
              <w:bottom w:val="single" w:sz="4" w:space="0" w:color="auto"/>
            </w:tcBorders>
            <w:vAlign w:val="center"/>
          </w:tcPr>
          <w:p w:rsidR="007E212F" w:rsidRPr="00B279FA" w:rsidRDefault="007E212F" w:rsidP="000D6555">
            <w:pPr>
              <w:rPr>
                <w:rFonts w:eastAsia="Times New Roman" w:cstheme="minorHAnsi"/>
              </w:rPr>
            </w:pPr>
            <w:r w:rsidRPr="00961408">
              <w:rPr>
                <w:rFonts w:eastAsia="Times New Roman" w:cstheme="minorHAnsi"/>
                <w:color w:val="000000"/>
              </w:rPr>
              <w:t xml:space="preserve">As a </w:t>
            </w:r>
            <w:r>
              <w:rPr>
                <w:rFonts w:eastAsia="Times New Roman" w:cstheme="minorHAnsi"/>
                <w:color w:val="000000"/>
              </w:rPr>
              <w:t>user, I want the ability to zoom in and out and pan across the map so that the map can be seen from different perspectives.</w:t>
            </w:r>
          </w:p>
        </w:tc>
      </w:tr>
      <w:tr w:rsidR="007E212F">
        <w:tc>
          <w:tcPr>
            <w:tcW w:w="4140" w:type="dxa"/>
            <w:shd w:val="clear" w:color="auto" w:fill="D9D9D9"/>
            <w:vAlign w:val="center"/>
          </w:tcPr>
          <w:p w:rsidR="007E212F" w:rsidRDefault="007E212F" w:rsidP="00287E09">
            <w:pPr>
              <w:spacing w:line="276" w:lineRule="auto"/>
            </w:pPr>
            <w:r w:rsidRPr="00C834C6">
              <w:rPr>
                <w:i/>
              </w:rPr>
              <w:t>Dependencies:</w:t>
            </w:r>
            <w:r>
              <w:t xml:space="preserve">  </w:t>
            </w:r>
            <w:r w:rsidR="00287E09">
              <w:t>R</w:t>
            </w:r>
            <w:r w:rsidR="003E4C28">
              <w:t>.F.1</w:t>
            </w:r>
          </w:p>
        </w:tc>
        <w:tc>
          <w:tcPr>
            <w:tcW w:w="4032" w:type="dxa"/>
            <w:shd w:val="clear" w:color="auto" w:fill="D9D9D9"/>
            <w:vAlign w:val="center"/>
          </w:tcPr>
          <w:p w:rsidR="007E212F" w:rsidRDefault="007E212F" w:rsidP="000D6555">
            <w:pPr>
              <w:spacing w:line="276" w:lineRule="auto"/>
            </w:pPr>
            <w:r w:rsidRPr="00D63D3F">
              <w:rPr>
                <w:i/>
              </w:rPr>
              <w:t>Successors:</w:t>
            </w:r>
            <w:r>
              <w:t xml:space="preserve">  N/A</w:t>
            </w:r>
          </w:p>
        </w:tc>
      </w:tr>
      <w:tr w:rsidR="007E212F">
        <w:tc>
          <w:tcPr>
            <w:tcW w:w="4140" w:type="dxa"/>
            <w:shd w:val="clear" w:color="auto" w:fill="D9D9D9"/>
            <w:vAlign w:val="center"/>
          </w:tcPr>
          <w:p w:rsidR="007E212F" w:rsidRDefault="007E212F"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7E212F" w:rsidRDefault="007E212F" w:rsidP="000D6555">
            <w:pPr>
              <w:spacing w:line="276" w:lineRule="auto"/>
            </w:pPr>
            <w:r w:rsidRPr="00D63D3F">
              <w:rPr>
                <w:i/>
              </w:rPr>
              <w:t>References:</w:t>
            </w:r>
            <w:r>
              <w:t xml:space="preserve">  N/A</w:t>
            </w:r>
          </w:p>
        </w:tc>
      </w:tr>
    </w:tbl>
    <w:p w:rsidR="001E4CD7" w:rsidRPr="00916AB0" w:rsidRDefault="001E4CD7" w:rsidP="0037178F">
      <w:pPr>
        <w:pStyle w:val="Requirement1"/>
        <w:numPr>
          <w:ilvl w:val="0"/>
          <w:numId w:val="0"/>
        </w:numPr>
        <w:ind w:left="450" w:firstLine="90"/>
        <w:rPr>
          <w:spacing w:val="0"/>
          <w:sz w:val="20"/>
          <w:szCs w:val="20"/>
        </w:rPr>
      </w:pPr>
      <w:r>
        <w:rPr>
          <w:spacing w:val="0"/>
          <w:sz w:val="20"/>
          <w:szCs w:val="20"/>
        </w:rPr>
        <w:t>R.</w:t>
      </w:r>
      <w:r w:rsidR="002616E7">
        <w:rPr>
          <w:spacing w:val="0"/>
          <w:sz w:val="20"/>
          <w:szCs w:val="20"/>
        </w:rPr>
        <w:t>F</w:t>
      </w:r>
      <w:r w:rsidR="004F562C">
        <w:rPr>
          <w:spacing w:val="0"/>
          <w:sz w:val="20"/>
          <w:szCs w:val="20"/>
        </w:rPr>
        <w:t>.</w:t>
      </w:r>
      <w:r w:rsidR="006D26D0">
        <w:rPr>
          <w:spacing w:val="0"/>
          <w:sz w:val="20"/>
          <w:szCs w:val="20"/>
        </w:rPr>
        <w:t>24</w:t>
      </w:r>
      <w:r w:rsidRPr="00916AB0">
        <w:rPr>
          <w:spacing w:val="0"/>
          <w:sz w:val="20"/>
          <w:szCs w:val="20"/>
        </w:rPr>
        <w:t xml:space="preserve"> </w:t>
      </w:r>
      <w:r>
        <w:rPr>
          <w:spacing w:val="0"/>
          <w:sz w:val="20"/>
          <w:szCs w:val="20"/>
        </w:rPr>
        <w:t xml:space="preserve"> </w:t>
      </w:r>
      <w:r w:rsidRPr="00916AB0">
        <w:rPr>
          <w:spacing w:val="0"/>
          <w:sz w:val="20"/>
          <w:szCs w:val="20"/>
        </w:rPr>
        <w:t xml:space="preserve"> Indicate Tunnel vs. Skyway on Campus</w:t>
      </w:r>
    </w:p>
    <w:tbl>
      <w:tblPr>
        <w:tblStyle w:val="TableGrid"/>
        <w:tblW w:w="8172" w:type="dxa"/>
        <w:tblInd w:w="592" w:type="dxa"/>
        <w:tblLook w:val="04A0"/>
      </w:tblPr>
      <w:tblGrid>
        <w:gridCol w:w="4140"/>
        <w:gridCol w:w="4032"/>
      </w:tblGrid>
      <w:tr w:rsidR="001E4CD7">
        <w:tc>
          <w:tcPr>
            <w:tcW w:w="8172" w:type="dxa"/>
            <w:gridSpan w:val="2"/>
            <w:tcBorders>
              <w:bottom w:val="single" w:sz="4" w:space="0" w:color="auto"/>
            </w:tcBorders>
            <w:vAlign w:val="center"/>
          </w:tcPr>
          <w:p w:rsidR="001E4CD7" w:rsidRPr="00C834C6" w:rsidRDefault="001E4CD7" w:rsidP="000D6555">
            <w:pPr>
              <w:spacing w:line="276" w:lineRule="auto"/>
              <w:rPr>
                <w:sz w:val="27"/>
                <w:szCs w:val="27"/>
              </w:rPr>
            </w:pPr>
            <w:r>
              <w:t xml:space="preserve">As a user, I want a </w:t>
            </w:r>
            <w:r w:rsidRPr="00287E09">
              <w:rPr>
                <w:bCs/>
              </w:rPr>
              <w:t>clear distinction between skyways and tunnels</w:t>
            </w:r>
            <w:r>
              <w:rPr>
                <w:b/>
                <w:bCs/>
              </w:rPr>
              <w:t xml:space="preserve"> </w:t>
            </w:r>
            <w:r>
              <w:t xml:space="preserve">so that it is easy to understand a specified route. </w:t>
            </w:r>
          </w:p>
        </w:tc>
      </w:tr>
      <w:tr w:rsidR="001E4CD7">
        <w:tc>
          <w:tcPr>
            <w:tcW w:w="4140" w:type="dxa"/>
            <w:shd w:val="clear" w:color="auto" w:fill="D9D9D9"/>
            <w:vAlign w:val="center"/>
          </w:tcPr>
          <w:p w:rsidR="001E4CD7" w:rsidRDefault="001E4CD7" w:rsidP="00287E09">
            <w:pPr>
              <w:spacing w:line="276" w:lineRule="auto"/>
            </w:pPr>
            <w:r w:rsidRPr="00C834C6">
              <w:rPr>
                <w:i/>
              </w:rPr>
              <w:t>Dependencies:</w:t>
            </w:r>
            <w:r>
              <w:t xml:space="preserve">  </w:t>
            </w:r>
            <w:r w:rsidR="00287E09">
              <w:t>R</w:t>
            </w:r>
            <w:r w:rsidR="003E4C28">
              <w:t>.F.</w:t>
            </w:r>
            <w:r w:rsidR="00287E09">
              <w:t>2, R</w:t>
            </w:r>
            <w:r w:rsidR="003E4C28">
              <w:t>.F.</w:t>
            </w:r>
            <w:r w:rsidR="00287E09">
              <w:t>3</w:t>
            </w:r>
          </w:p>
        </w:tc>
        <w:tc>
          <w:tcPr>
            <w:tcW w:w="4032" w:type="dxa"/>
            <w:shd w:val="clear" w:color="auto" w:fill="D9D9D9"/>
            <w:vAlign w:val="center"/>
          </w:tcPr>
          <w:p w:rsidR="001E4CD7" w:rsidRDefault="001E4CD7" w:rsidP="000D6555">
            <w:pPr>
              <w:spacing w:line="276" w:lineRule="auto"/>
            </w:pPr>
            <w:r w:rsidRPr="00D63D3F">
              <w:rPr>
                <w:i/>
              </w:rPr>
              <w:t>Successors:</w:t>
            </w:r>
            <w:r>
              <w:t xml:space="preserve">  N/A</w:t>
            </w:r>
          </w:p>
        </w:tc>
      </w:tr>
      <w:tr w:rsidR="001E4CD7">
        <w:tc>
          <w:tcPr>
            <w:tcW w:w="4140" w:type="dxa"/>
            <w:shd w:val="clear" w:color="auto" w:fill="D9D9D9"/>
            <w:vAlign w:val="center"/>
          </w:tcPr>
          <w:p w:rsidR="001E4CD7" w:rsidRDefault="001E4CD7" w:rsidP="000D6555">
            <w:pPr>
              <w:spacing w:line="276" w:lineRule="auto"/>
            </w:pPr>
            <w:r w:rsidRPr="00C834C6">
              <w:rPr>
                <w:i/>
              </w:rPr>
              <w:t>Scope:</w:t>
            </w:r>
            <w:r>
              <w:t xml:space="preserve">  Required</w:t>
            </w:r>
          </w:p>
        </w:tc>
        <w:tc>
          <w:tcPr>
            <w:tcW w:w="4032" w:type="dxa"/>
            <w:shd w:val="clear" w:color="auto" w:fill="D9D9D9"/>
            <w:vAlign w:val="center"/>
          </w:tcPr>
          <w:p w:rsidR="001E4CD7" w:rsidRDefault="001E4CD7" w:rsidP="000D6555">
            <w:pPr>
              <w:spacing w:line="276" w:lineRule="auto"/>
            </w:pPr>
            <w:r w:rsidRPr="00D63D3F">
              <w:rPr>
                <w:i/>
              </w:rPr>
              <w:t>References:</w:t>
            </w:r>
            <w:r>
              <w:t xml:space="preserve">  N/A</w:t>
            </w:r>
          </w:p>
        </w:tc>
      </w:tr>
    </w:tbl>
    <w:p w:rsidR="00B40328" w:rsidRPr="00916AB0" w:rsidRDefault="002616E7" w:rsidP="0037178F">
      <w:pPr>
        <w:pStyle w:val="Requirement1"/>
        <w:ind w:firstLine="684"/>
        <w:rPr>
          <w:spacing w:val="0"/>
          <w:sz w:val="20"/>
          <w:szCs w:val="20"/>
        </w:rPr>
      </w:pPr>
      <w:r>
        <w:rPr>
          <w:spacing w:val="0"/>
          <w:sz w:val="20"/>
          <w:szCs w:val="20"/>
        </w:rPr>
        <w:lastRenderedPageBreak/>
        <w:t>F</w:t>
      </w:r>
      <w:r w:rsidR="004F562C">
        <w:rPr>
          <w:spacing w:val="0"/>
          <w:sz w:val="20"/>
          <w:szCs w:val="20"/>
        </w:rPr>
        <w:t>.</w:t>
      </w:r>
      <w:r w:rsidR="00B40328">
        <w:rPr>
          <w:spacing w:val="0"/>
          <w:sz w:val="20"/>
          <w:szCs w:val="20"/>
        </w:rPr>
        <w:t>2</w:t>
      </w:r>
      <w:r w:rsidR="006D26D0">
        <w:rPr>
          <w:spacing w:val="0"/>
          <w:sz w:val="20"/>
          <w:szCs w:val="20"/>
        </w:rPr>
        <w:t>5</w:t>
      </w:r>
      <w:r w:rsidR="00B40328">
        <w:rPr>
          <w:spacing w:val="0"/>
          <w:sz w:val="20"/>
          <w:szCs w:val="20"/>
        </w:rPr>
        <w:t xml:space="preserve"> </w:t>
      </w:r>
      <w:r w:rsidR="00B40328" w:rsidRPr="00916AB0">
        <w:rPr>
          <w:spacing w:val="0"/>
          <w:sz w:val="20"/>
          <w:szCs w:val="20"/>
        </w:rPr>
        <w:t xml:space="preserve"> </w:t>
      </w:r>
      <w:r w:rsidR="00B40328">
        <w:rPr>
          <w:spacing w:val="0"/>
          <w:sz w:val="20"/>
          <w:szCs w:val="20"/>
        </w:rPr>
        <w:t xml:space="preserve"> Change Screen Orientation</w:t>
      </w:r>
    </w:p>
    <w:tbl>
      <w:tblPr>
        <w:tblStyle w:val="TableGrid"/>
        <w:tblW w:w="8172" w:type="dxa"/>
        <w:tblInd w:w="592" w:type="dxa"/>
        <w:tblLook w:val="04A0"/>
      </w:tblPr>
      <w:tblGrid>
        <w:gridCol w:w="4140"/>
        <w:gridCol w:w="4032"/>
      </w:tblGrid>
      <w:tr w:rsidR="00B40328">
        <w:tc>
          <w:tcPr>
            <w:tcW w:w="8172" w:type="dxa"/>
            <w:gridSpan w:val="2"/>
            <w:tcBorders>
              <w:bottom w:val="single" w:sz="4" w:space="0" w:color="auto"/>
            </w:tcBorders>
            <w:vAlign w:val="center"/>
          </w:tcPr>
          <w:p w:rsidR="00B40328" w:rsidRPr="00B279FA" w:rsidRDefault="00B40328" w:rsidP="000D6555">
            <w:pPr>
              <w:rPr>
                <w:rFonts w:eastAsia="Times New Roman" w:cstheme="minorHAnsi"/>
              </w:rPr>
            </w:pPr>
            <w:r w:rsidRPr="007624B7">
              <w:rPr>
                <w:rFonts w:cstheme="minorHAnsi"/>
                <w:color w:val="000000"/>
              </w:rPr>
              <w:t xml:space="preserve">As a </w:t>
            </w:r>
            <w:r>
              <w:rPr>
                <w:rFonts w:cstheme="minorHAnsi"/>
                <w:color w:val="000000"/>
              </w:rPr>
              <w:t>user</w:t>
            </w:r>
            <w:r w:rsidRPr="007624B7">
              <w:rPr>
                <w:rFonts w:cstheme="minorHAnsi"/>
                <w:color w:val="000000"/>
              </w:rPr>
              <w:t xml:space="preserve">, </w:t>
            </w:r>
            <w:r>
              <w:rPr>
                <w:rFonts w:cstheme="minorHAnsi"/>
                <w:color w:val="000000"/>
              </w:rPr>
              <w:t>I want to have the option of using the application in landscape mode or portrait mode.</w:t>
            </w:r>
          </w:p>
        </w:tc>
      </w:tr>
      <w:tr w:rsidR="00B40328">
        <w:tc>
          <w:tcPr>
            <w:tcW w:w="4140" w:type="dxa"/>
            <w:shd w:val="clear" w:color="auto" w:fill="D9D9D9"/>
            <w:vAlign w:val="center"/>
          </w:tcPr>
          <w:p w:rsidR="00B40328" w:rsidRDefault="00B40328" w:rsidP="000D6555">
            <w:pPr>
              <w:spacing w:line="276" w:lineRule="auto"/>
            </w:pPr>
            <w:r w:rsidRPr="00C834C6">
              <w:rPr>
                <w:i/>
              </w:rPr>
              <w:t>Dependencies:</w:t>
            </w:r>
            <w:r>
              <w:t xml:space="preserve">  N/A</w:t>
            </w:r>
          </w:p>
        </w:tc>
        <w:tc>
          <w:tcPr>
            <w:tcW w:w="4032" w:type="dxa"/>
            <w:shd w:val="clear" w:color="auto" w:fill="D9D9D9"/>
            <w:vAlign w:val="center"/>
          </w:tcPr>
          <w:p w:rsidR="00B40328" w:rsidRDefault="00B40328" w:rsidP="000D6555">
            <w:pPr>
              <w:spacing w:line="276" w:lineRule="auto"/>
            </w:pPr>
            <w:r w:rsidRPr="00D63D3F">
              <w:rPr>
                <w:i/>
              </w:rPr>
              <w:t>Successors:</w:t>
            </w:r>
            <w:r>
              <w:t xml:space="preserve">  N/A</w:t>
            </w:r>
          </w:p>
        </w:tc>
      </w:tr>
      <w:tr w:rsidR="00B40328">
        <w:tc>
          <w:tcPr>
            <w:tcW w:w="4140" w:type="dxa"/>
            <w:shd w:val="clear" w:color="auto" w:fill="D9D9D9"/>
            <w:vAlign w:val="center"/>
          </w:tcPr>
          <w:p w:rsidR="00B40328" w:rsidRDefault="00B40328" w:rsidP="000D6555">
            <w:pPr>
              <w:spacing w:line="276" w:lineRule="auto"/>
            </w:pPr>
            <w:r w:rsidRPr="00C834C6">
              <w:rPr>
                <w:i/>
              </w:rPr>
              <w:t>Scope:</w:t>
            </w:r>
            <w:r>
              <w:t xml:space="preserve">  </w:t>
            </w:r>
            <w:r>
              <w:rPr>
                <w:rFonts w:cstheme="minorHAnsi"/>
              </w:rPr>
              <w:t>Optional</w:t>
            </w:r>
          </w:p>
        </w:tc>
        <w:tc>
          <w:tcPr>
            <w:tcW w:w="4032" w:type="dxa"/>
            <w:shd w:val="clear" w:color="auto" w:fill="D9D9D9"/>
            <w:vAlign w:val="center"/>
          </w:tcPr>
          <w:p w:rsidR="00B40328" w:rsidRDefault="00B40328" w:rsidP="000D6555">
            <w:pPr>
              <w:spacing w:line="276" w:lineRule="auto"/>
            </w:pPr>
            <w:r w:rsidRPr="00D63D3F">
              <w:rPr>
                <w:i/>
              </w:rPr>
              <w:t>References:</w:t>
            </w:r>
            <w:r>
              <w:t xml:space="preserve">  N/A</w:t>
            </w:r>
          </w:p>
        </w:tc>
      </w:tr>
    </w:tbl>
    <w:p w:rsidR="00B40328"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B40328">
        <w:rPr>
          <w:spacing w:val="0"/>
          <w:sz w:val="20"/>
          <w:szCs w:val="20"/>
        </w:rPr>
        <w:t>2</w:t>
      </w:r>
      <w:r w:rsidR="006D26D0">
        <w:rPr>
          <w:spacing w:val="0"/>
          <w:sz w:val="20"/>
          <w:szCs w:val="20"/>
        </w:rPr>
        <w:t>6</w:t>
      </w:r>
      <w:r w:rsidR="00B40328">
        <w:rPr>
          <w:spacing w:val="0"/>
          <w:sz w:val="20"/>
          <w:szCs w:val="20"/>
        </w:rPr>
        <w:t xml:space="preserve"> </w:t>
      </w:r>
      <w:r w:rsidR="00B40328" w:rsidRPr="00916AB0">
        <w:rPr>
          <w:spacing w:val="0"/>
          <w:sz w:val="20"/>
          <w:szCs w:val="20"/>
        </w:rPr>
        <w:t xml:space="preserve"> </w:t>
      </w:r>
      <w:r w:rsidR="00B40328">
        <w:rPr>
          <w:spacing w:val="0"/>
          <w:sz w:val="20"/>
          <w:szCs w:val="20"/>
        </w:rPr>
        <w:t xml:space="preserve"> Display Keyboard</w:t>
      </w:r>
    </w:p>
    <w:tbl>
      <w:tblPr>
        <w:tblStyle w:val="TableGrid"/>
        <w:tblW w:w="8172" w:type="dxa"/>
        <w:tblInd w:w="592" w:type="dxa"/>
        <w:tblLook w:val="04A0"/>
      </w:tblPr>
      <w:tblGrid>
        <w:gridCol w:w="4140"/>
        <w:gridCol w:w="4032"/>
      </w:tblGrid>
      <w:tr w:rsidR="00B40328">
        <w:tc>
          <w:tcPr>
            <w:tcW w:w="8172" w:type="dxa"/>
            <w:gridSpan w:val="2"/>
            <w:tcBorders>
              <w:bottom w:val="single" w:sz="4" w:space="0" w:color="auto"/>
            </w:tcBorders>
            <w:vAlign w:val="center"/>
          </w:tcPr>
          <w:p w:rsidR="00B40328" w:rsidRPr="00B279FA" w:rsidRDefault="00B40328" w:rsidP="000D6555">
            <w:pPr>
              <w:rPr>
                <w:rFonts w:eastAsia="Times New Roman" w:cstheme="minorHAnsi"/>
              </w:rPr>
            </w:pPr>
            <w:r w:rsidRPr="00A6690D">
              <w:t xml:space="preserve">As a </w:t>
            </w:r>
            <w:r>
              <w:t>user</w:t>
            </w:r>
            <w:r w:rsidRPr="00A6690D">
              <w:t xml:space="preserve"> with a phone that has no physical keyboard, I want the application to display a virtual keyboard when prompting for user-input text.</w:t>
            </w:r>
          </w:p>
        </w:tc>
      </w:tr>
      <w:tr w:rsidR="00B40328">
        <w:tc>
          <w:tcPr>
            <w:tcW w:w="4140" w:type="dxa"/>
            <w:shd w:val="clear" w:color="auto" w:fill="D9D9D9"/>
            <w:vAlign w:val="center"/>
          </w:tcPr>
          <w:p w:rsidR="00B40328" w:rsidRDefault="00B40328" w:rsidP="00287E09">
            <w:pPr>
              <w:spacing w:line="276" w:lineRule="auto"/>
            </w:pPr>
            <w:r w:rsidRPr="00C834C6">
              <w:rPr>
                <w:i/>
              </w:rPr>
              <w:t>Dependencies:</w:t>
            </w:r>
            <w:r>
              <w:t xml:space="preserve">  </w:t>
            </w:r>
            <w:r w:rsidR="00287E09">
              <w:t>R</w:t>
            </w:r>
            <w:r w:rsidR="003E4C28">
              <w:t>.F.7</w:t>
            </w:r>
          </w:p>
        </w:tc>
        <w:tc>
          <w:tcPr>
            <w:tcW w:w="4032" w:type="dxa"/>
            <w:shd w:val="clear" w:color="auto" w:fill="D9D9D9"/>
            <w:vAlign w:val="center"/>
          </w:tcPr>
          <w:p w:rsidR="00B40328" w:rsidRDefault="00B40328" w:rsidP="000D6555">
            <w:pPr>
              <w:spacing w:line="276" w:lineRule="auto"/>
            </w:pPr>
            <w:r w:rsidRPr="00D63D3F">
              <w:rPr>
                <w:i/>
              </w:rPr>
              <w:t>Successors:</w:t>
            </w:r>
            <w:r>
              <w:t xml:space="preserve">  N/A</w:t>
            </w:r>
          </w:p>
        </w:tc>
      </w:tr>
      <w:tr w:rsidR="00B40328">
        <w:trPr>
          <w:trHeight w:val="305"/>
        </w:trPr>
        <w:tc>
          <w:tcPr>
            <w:tcW w:w="4140" w:type="dxa"/>
            <w:shd w:val="clear" w:color="auto" w:fill="D9D9D9"/>
            <w:vAlign w:val="center"/>
          </w:tcPr>
          <w:p w:rsidR="00B40328" w:rsidRDefault="00B40328"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40328" w:rsidRDefault="00B40328" w:rsidP="000D6555">
            <w:pPr>
              <w:spacing w:line="276" w:lineRule="auto"/>
            </w:pPr>
            <w:r w:rsidRPr="00D63D3F">
              <w:rPr>
                <w:i/>
              </w:rPr>
              <w:t>References:</w:t>
            </w:r>
            <w:r>
              <w:t xml:space="preserve">  N/A</w:t>
            </w:r>
          </w:p>
        </w:tc>
      </w:tr>
    </w:tbl>
    <w:p w:rsidR="00B2335A" w:rsidRPr="009258F3" w:rsidRDefault="00B2335A" w:rsidP="00B2335A">
      <w:pPr>
        <w:pStyle w:val="Heading2"/>
        <w:spacing w:after="240"/>
      </w:pPr>
      <w:r>
        <w:t>Non-Functional Requirements</w:t>
      </w:r>
    </w:p>
    <w:p w:rsidR="00B2335A" w:rsidRPr="00916AB0" w:rsidRDefault="00B2335A" w:rsidP="00B2335A">
      <w:pPr>
        <w:pStyle w:val="Requirement1"/>
        <w:spacing w:before="0"/>
        <w:ind w:firstLine="684"/>
        <w:rPr>
          <w:spacing w:val="0"/>
          <w:sz w:val="20"/>
          <w:szCs w:val="20"/>
        </w:rPr>
      </w:pPr>
      <w:r>
        <w:rPr>
          <w:spacing w:val="0"/>
          <w:sz w:val="20"/>
          <w:szCs w:val="20"/>
        </w:rPr>
        <w:t xml:space="preserve">NF.1 </w:t>
      </w:r>
      <w:r w:rsidRPr="00916AB0">
        <w:rPr>
          <w:spacing w:val="0"/>
          <w:sz w:val="20"/>
          <w:szCs w:val="20"/>
        </w:rPr>
        <w:t xml:space="preserve"> </w:t>
      </w:r>
      <w:r>
        <w:rPr>
          <w:spacing w:val="0"/>
          <w:sz w:val="20"/>
          <w:szCs w:val="20"/>
        </w:rPr>
        <w:t xml:space="preserve"> Development Process</w:t>
      </w:r>
    </w:p>
    <w:tbl>
      <w:tblPr>
        <w:tblStyle w:val="TableGrid"/>
        <w:tblW w:w="8172" w:type="dxa"/>
        <w:tblInd w:w="592" w:type="dxa"/>
        <w:tblLook w:val="04A0"/>
      </w:tblPr>
      <w:tblGrid>
        <w:gridCol w:w="4140"/>
        <w:gridCol w:w="4032"/>
      </w:tblGrid>
      <w:tr w:rsidR="00B2335A">
        <w:tc>
          <w:tcPr>
            <w:tcW w:w="8172" w:type="dxa"/>
            <w:gridSpan w:val="2"/>
            <w:tcBorders>
              <w:bottom w:val="single" w:sz="4" w:space="0" w:color="auto"/>
            </w:tcBorders>
            <w:vAlign w:val="center"/>
          </w:tcPr>
          <w:p w:rsidR="00B2335A" w:rsidRPr="00B279FA" w:rsidRDefault="00B2335A" w:rsidP="000D6555">
            <w:pPr>
              <w:pStyle w:val="NormalWeb"/>
              <w:spacing w:before="0" w:beforeAutospacing="0" w:after="0" w:afterAutospacing="0" w:line="276" w:lineRule="auto"/>
              <w:ind w:left="38"/>
              <w:rPr>
                <w:rFonts w:cstheme="minorHAnsi"/>
                <w:sz w:val="20"/>
                <w:szCs w:val="20"/>
              </w:rPr>
            </w:pPr>
            <w:r w:rsidRPr="00DA4B44">
              <w:rPr>
                <w:rFonts w:asciiTheme="minorHAnsi" w:hAnsiTheme="minorHAnsi" w:cstheme="minorHAnsi"/>
                <w:color w:val="000000"/>
                <w:sz w:val="20"/>
                <w:szCs w:val="20"/>
              </w:rPr>
              <w:t>This project shall use an agile development process to complete the development work because with the large team, the short amount of time, and the unknown technology for the team.</w:t>
            </w:r>
          </w:p>
        </w:tc>
      </w:tr>
      <w:tr w:rsidR="00B2335A">
        <w:tc>
          <w:tcPr>
            <w:tcW w:w="4140" w:type="dxa"/>
            <w:shd w:val="clear" w:color="auto" w:fill="D9D9D9"/>
            <w:vAlign w:val="center"/>
          </w:tcPr>
          <w:p w:rsidR="00B2335A" w:rsidRDefault="00B2335A" w:rsidP="000D6555">
            <w:pPr>
              <w:spacing w:line="276" w:lineRule="auto"/>
            </w:pPr>
            <w:r w:rsidRPr="00C834C6">
              <w:rPr>
                <w:i/>
              </w:rPr>
              <w:t>Dependencies:</w:t>
            </w:r>
            <w:r>
              <w:t xml:space="preserve">  N/A</w:t>
            </w:r>
          </w:p>
        </w:tc>
        <w:tc>
          <w:tcPr>
            <w:tcW w:w="4032" w:type="dxa"/>
            <w:shd w:val="clear" w:color="auto" w:fill="D9D9D9"/>
            <w:vAlign w:val="center"/>
          </w:tcPr>
          <w:p w:rsidR="00B2335A" w:rsidRDefault="00B2335A" w:rsidP="000D6555">
            <w:pPr>
              <w:spacing w:line="276" w:lineRule="auto"/>
            </w:pPr>
            <w:r w:rsidRPr="00D63D3F">
              <w:rPr>
                <w:i/>
              </w:rPr>
              <w:t>Successors:</w:t>
            </w:r>
            <w:r>
              <w:t xml:space="preserve">  N/A</w:t>
            </w:r>
          </w:p>
        </w:tc>
      </w:tr>
      <w:tr w:rsidR="00B2335A">
        <w:tc>
          <w:tcPr>
            <w:tcW w:w="4140" w:type="dxa"/>
            <w:shd w:val="clear" w:color="auto" w:fill="D9D9D9"/>
            <w:vAlign w:val="center"/>
          </w:tcPr>
          <w:p w:rsidR="00B2335A" w:rsidRDefault="00B2335A"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2335A" w:rsidRDefault="00B2335A" w:rsidP="000D6555">
            <w:pPr>
              <w:spacing w:line="276" w:lineRule="auto"/>
            </w:pPr>
            <w:r w:rsidRPr="00D63D3F">
              <w:rPr>
                <w:i/>
              </w:rPr>
              <w:t>References:</w:t>
            </w:r>
            <w:r>
              <w:t xml:space="preserve">  N/A</w:t>
            </w:r>
          </w:p>
        </w:tc>
      </w:tr>
    </w:tbl>
    <w:p w:rsidR="00B2335A" w:rsidRPr="00916AB0" w:rsidRDefault="00B2335A" w:rsidP="00B2335A">
      <w:pPr>
        <w:pStyle w:val="Requirement1"/>
        <w:ind w:firstLine="684"/>
        <w:rPr>
          <w:spacing w:val="0"/>
          <w:sz w:val="20"/>
          <w:szCs w:val="20"/>
        </w:rPr>
      </w:pPr>
      <w:r>
        <w:rPr>
          <w:spacing w:val="0"/>
          <w:sz w:val="20"/>
          <w:szCs w:val="20"/>
        </w:rPr>
        <w:t xml:space="preserve">NF.2 </w:t>
      </w:r>
      <w:r w:rsidRPr="00916AB0">
        <w:rPr>
          <w:spacing w:val="0"/>
          <w:sz w:val="20"/>
          <w:szCs w:val="20"/>
        </w:rPr>
        <w:t xml:space="preserve"> </w:t>
      </w:r>
      <w:r>
        <w:rPr>
          <w:spacing w:val="0"/>
          <w:sz w:val="20"/>
          <w:szCs w:val="20"/>
        </w:rPr>
        <w:t xml:space="preserve"> Source Control</w:t>
      </w:r>
    </w:p>
    <w:tbl>
      <w:tblPr>
        <w:tblStyle w:val="TableGrid"/>
        <w:tblW w:w="8172" w:type="dxa"/>
        <w:tblInd w:w="592" w:type="dxa"/>
        <w:tblLook w:val="04A0"/>
      </w:tblPr>
      <w:tblGrid>
        <w:gridCol w:w="4140"/>
        <w:gridCol w:w="4032"/>
      </w:tblGrid>
      <w:tr w:rsidR="00B2335A">
        <w:tc>
          <w:tcPr>
            <w:tcW w:w="8172" w:type="dxa"/>
            <w:gridSpan w:val="2"/>
            <w:tcBorders>
              <w:bottom w:val="single" w:sz="4" w:space="0" w:color="auto"/>
            </w:tcBorders>
            <w:vAlign w:val="center"/>
          </w:tcPr>
          <w:p w:rsidR="00B2335A" w:rsidRPr="00B27D43" w:rsidRDefault="00B2335A" w:rsidP="003E4C28">
            <w:pPr>
              <w:pStyle w:val="NormalWeb"/>
              <w:spacing w:before="0" w:beforeAutospacing="0" w:after="0" w:afterAutospacing="0" w:line="276" w:lineRule="auto"/>
              <w:ind w:left="-52"/>
              <w:rPr>
                <w:rFonts w:asciiTheme="minorHAnsi" w:hAnsiTheme="minorHAnsi" w:cstheme="minorHAnsi"/>
                <w:color w:val="000000"/>
                <w:sz w:val="20"/>
                <w:szCs w:val="20"/>
              </w:rPr>
            </w:pPr>
            <w:r w:rsidRPr="00B27D43">
              <w:rPr>
                <w:rFonts w:asciiTheme="minorHAnsi" w:hAnsiTheme="minorHAnsi" w:cstheme="minorHAnsi"/>
                <w:color w:val="000000"/>
                <w:sz w:val="20"/>
                <w:szCs w:val="20"/>
              </w:rPr>
              <w:t>The developers on this team shall store all code in a source control system to ensure that code is available to all developers and versions are available for back</w:t>
            </w:r>
            <w:r w:rsidR="003E4C28">
              <w:rPr>
                <w:rFonts w:asciiTheme="minorHAnsi" w:hAnsiTheme="minorHAnsi" w:cstheme="minorHAnsi"/>
                <w:color w:val="000000"/>
                <w:sz w:val="20"/>
                <w:szCs w:val="20"/>
              </w:rPr>
              <w:t>-</w:t>
            </w:r>
            <w:r w:rsidRPr="00B27D43">
              <w:rPr>
                <w:rFonts w:asciiTheme="minorHAnsi" w:hAnsiTheme="minorHAnsi" w:cstheme="minorHAnsi"/>
                <w:color w:val="000000"/>
                <w:sz w:val="20"/>
                <w:szCs w:val="20"/>
              </w:rPr>
              <w:t>tracking.</w:t>
            </w:r>
          </w:p>
        </w:tc>
      </w:tr>
      <w:tr w:rsidR="00B2335A">
        <w:tc>
          <w:tcPr>
            <w:tcW w:w="4140" w:type="dxa"/>
            <w:shd w:val="clear" w:color="auto" w:fill="D9D9D9"/>
            <w:vAlign w:val="center"/>
          </w:tcPr>
          <w:p w:rsidR="00B2335A" w:rsidRDefault="00B2335A" w:rsidP="000D6555">
            <w:pPr>
              <w:spacing w:line="276" w:lineRule="auto"/>
            </w:pPr>
            <w:r w:rsidRPr="00C834C6">
              <w:rPr>
                <w:i/>
              </w:rPr>
              <w:t>Dependencies:</w:t>
            </w:r>
            <w:r>
              <w:t xml:space="preserve">  N/A</w:t>
            </w:r>
          </w:p>
        </w:tc>
        <w:tc>
          <w:tcPr>
            <w:tcW w:w="4032" w:type="dxa"/>
            <w:shd w:val="clear" w:color="auto" w:fill="D9D9D9"/>
            <w:vAlign w:val="center"/>
          </w:tcPr>
          <w:p w:rsidR="00B2335A" w:rsidRDefault="00B2335A" w:rsidP="000D6555">
            <w:pPr>
              <w:spacing w:line="276" w:lineRule="auto"/>
            </w:pPr>
            <w:r w:rsidRPr="00D63D3F">
              <w:rPr>
                <w:i/>
              </w:rPr>
              <w:t>Successors:</w:t>
            </w:r>
            <w:r>
              <w:t xml:space="preserve">  N/A</w:t>
            </w:r>
          </w:p>
        </w:tc>
      </w:tr>
      <w:tr w:rsidR="00B2335A">
        <w:tc>
          <w:tcPr>
            <w:tcW w:w="4140" w:type="dxa"/>
            <w:shd w:val="clear" w:color="auto" w:fill="D9D9D9"/>
            <w:vAlign w:val="center"/>
          </w:tcPr>
          <w:p w:rsidR="00B2335A" w:rsidRDefault="00B2335A"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2335A" w:rsidRDefault="00B2335A" w:rsidP="000D6555">
            <w:pPr>
              <w:spacing w:line="276" w:lineRule="auto"/>
            </w:pPr>
            <w:r w:rsidRPr="00D63D3F">
              <w:rPr>
                <w:i/>
              </w:rPr>
              <w:t>References:</w:t>
            </w:r>
            <w:r>
              <w:t xml:space="preserve">  N/A</w:t>
            </w:r>
          </w:p>
        </w:tc>
      </w:tr>
    </w:tbl>
    <w:p w:rsidR="00B2335A" w:rsidRPr="00916AB0" w:rsidRDefault="00B2335A" w:rsidP="00B2335A">
      <w:pPr>
        <w:pStyle w:val="Requirement1"/>
        <w:ind w:firstLine="684"/>
        <w:rPr>
          <w:spacing w:val="0"/>
          <w:sz w:val="20"/>
          <w:szCs w:val="20"/>
        </w:rPr>
      </w:pPr>
      <w:r>
        <w:rPr>
          <w:spacing w:val="0"/>
          <w:sz w:val="20"/>
          <w:szCs w:val="20"/>
        </w:rPr>
        <w:t xml:space="preserve">NF.3 </w:t>
      </w:r>
      <w:r w:rsidRPr="00916AB0">
        <w:rPr>
          <w:spacing w:val="0"/>
          <w:sz w:val="20"/>
          <w:szCs w:val="20"/>
        </w:rPr>
        <w:t xml:space="preserve"> </w:t>
      </w:r>
      <w:r>
        <w:rPr>
          <w:spacing w:val="0"/>
          <w:sz w:val="20"/>
          <w:szCs w:val="20"/>
        </w:rPr>
        <w:t xml:space="preserve"> Testing</w:t>
      </w:r>
    </w:p>
    <w:tbl>
      <w:tblPr>
        <w:tblStyle w:val="TableGrid"/>
        <w:tblW w:w="8172" w:type="dxa"/>
        <w:tblInd w:w="592" w:type="dxa"/>
        <w:tblLook w:val="04A0"/>
      </w:tblPr>
      <w:tblGrid>
        <w:gridCol w:w="4140"/>
        <w:gridCol w:w="4032"/>
      </w:tblGrid>
      <w:tr w:rsidR="00B2335A">
        <w:tc>
          <w:tcPr>
            <w:tcW w:w="8172" w:type="dxa"/>
            <w:gridSpan w:val="2"/>
            <w:tcBorders>
              <w:bottom w:val="single" w:sz="4" w:space="0" w:color="auto"/>
            </w:tcBorders>
            <w:vAlign w:val="center"/>
          </w:tcPr>
          <w:p w:rsidR="00B2335A" w:rsidRPr="00B27D43" w:rsidRDefault="00B2335A" w:rsidP="003E4C28">
            <w:pPr>
              <w:pStyle w:val="NormalWeb"/>
              <w:spacing w:before="0" w:beforeAutospacing="0" w:after="0" w:afterAutospacing="0" w:line="276" w:lineRule="auto"/>
              <w:ind w:left="-52"/>
              <w:rPr>
                <w:rFonts w:asciiTheme="minorHAnsi" w:hAnsiTheme="minorHAnsi" w:cstheme="minorHAnsi"/>
                <w:color w:val="000000"/>
                <w:sz w:val="20"/>
                <w:szCs w:val="20"/>
              </w:rPr>
            </w:pPr>
            <w:r w:rsidRPr="00B27D43">
              <w:rPr>
                <w:rFonts w:asciiTheme="minorHAnsi" w:hAnsiTheme="minorHAnsi" w:cstheme="minorHAnsi"/>
                <w:color w:val="000000"/>
                <w:sz w:val="20"/>
                <w:szCs w:val="20"/>
              </w:rPr>
              <w:t>The developers on this team shall write and update automated unit tests and integration tests for each completed function</w:t>
            </w:r>
            <w:r w:rsidR="003E4C28">
              <w:rPr>
                <w:rFonts w:asciiTheme="minorHAnsi" w:hAnsiTheme="minorHAnsi" w:cstheme="minorHAnsi"/>
                <w:color w:val="000000"/>
                <w:sz w:val="20"/>
                <w:szCs w:val="20"/>
              </w:rPr>
              <w:t xml:space="preserve">.  This </w:t>
            </w:r>
            <w:r w:rsidRPr="00B27D43">
              <w:rPr>
                <w:rFonts w:asciiTheme="minorHAnsi" w:hAnsiTheme="minorHAnsi" w:cstheme="minorHAnsi"/>
                <w:color w:val="000000"/>
                <w:sz w:val="20"/>
                <w:szCs w:val="20"/>
              </w:rPr>
              <w:t>will reduce the cost of regression testing and bug-fixing</w:t>
            </w:r>
            <w:r w:rsidR="003E4C28">
              <w:rPr>
                <w:rFonts w:asciiTheme="minorHAnsi" w:hAnsiTheme="minorHAnsi" w:cstheme="minorHAnsi"/>
                <w:color w:val="000000"/>
                <w:sz w:val="20"/>
                <w:szCs w:val="20"/>
              </w:rPr>
              <w:t>.</w:t>
            </w:r>
          </w:p>
        </w:tc>
      </w:tr>
      <w:tr w:rsidR="00B2335A">
        <w:tc>
          <w:tcPr>
            <w:tcW w:w="4140" w:type="dxa"/>
            <w:shd w:val="clear" w:color="auto" w:fill="D9D9D9"/>
            <w:vAlign w:val="center"/>
          </w:tcPr>
          <w:p w:rsidR="00B2335A" w:rsidRDefault="00B2335A" w:rsidP="000D6555">
            <w:pPr>
              <w:spacing w:line="276" w:lineRule="auto"/>
            </w:pPr>
            <w:r w:rsidRPr="00C834C6">
              <w:rPr>
                <w:i/>
              </w:rPr>
              <w:t>Dependencies:</w:t>
            </w:r>
            <w:r>
              <w:t xml:space="preserve">  N/A</w:t>
            </w:r>
          </w:p>
        </w:tc>
        <w:tc>
          <w:tcPr>
            <w:tcW w:w="4032" w:type="dxa"/>
            <w:shd w:val="clear" w:color="auto" w:fill="D9D9D9"/>
            <w:vAlign w:val="center"/>
          </w:tcPr>
          <w:p w:rsidR="00B2335A" w:rsidRDefault="00B2335A" w:rsidP="000D6555">
            <w:pPr>
              <w:spacing w:line="276" w:lineRule="auto"/>
            </w:pPr>
            <w:r w:rsidRPr="00D63D3F">
              <w:rPr>
                <w:i/>
              </w:rPr>
              <w:t>Successors:</w:t>
            </w:r>
            <w:r>
              <w:t xml:space="preserve">  N/A</w:t>
            </w:r>
          </w:p>
        </w:tc>
      </w:tr>
      <w:tr w:rsidR="00B2335A">
        <w:tc>
          <w:tcPr>
            <w:tcW w:w="4140" w:type="dxa"/>
            <w:shd w:val="clear" w:color="auto" w:fill="D9D9D9"/>
            <w:vAlign w:val="center"/>
          </w:tcPr>
          <w:p w:rsidR="00B2335A" w:rsidRDefault="00B2335A"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2335A" w:rsidRDefault="00B2335A" w:rsidP="000D6555">
            <w:pPr>
              <w:spacing w:line="276" w:lineRule="auto"/>
            </w:pPr>
            <w:r w:rsidRPr="00D63D3F">
              <w:rPr>
                <w:i/>
              </w:rPr>
              <w:t>References:</w:t>
            </w:r>
            <w:r>
              <w:t xml:space="preserve">  N/A</w:t>
            </w:r>
          </w:p>
        </w:tc>
      </w:tr>
    </w:tbl>
    <w:p w:rsidR="00B2335A" w:rsidRPr="00916AB0" w:rsidRDefault="00B2335A" w:rsidP="00B2335A">
      <w:pPr>
        <w:pStyle w:val="Requirement1"/>
        <w:ind w:firstLine="684"/>
        <w:rPr>
          <w:spacing w:val="0"/>
          <w:sz w:val="20"/>
          <w:szCs w:val="20"/>
        </w:rPr>
      </w:pPr>
      <w:r>
        <w:rPr>
          <w:spacing w:val="0"/>
          <w:sz w:val="20"/>
          <w:szCs w:val="20"/>
        </w:rPr>
        <w:t xml:space="preserve">NF.4 </w:t>
      </w:r>
      <w:r w:rsidRPr="00916AB0">
        <w:rPr>
          <w:spacing w:val="0"/>
          <w:sz w:val="20"/>
          <w:szCs w:val="20"/>
        </w:rPr>
        <w:t xml:space="preserve"> </w:t>
      </w:r>
      <w:r>
        <w:rPr>
          <w:spacing w:val="0"/>
          <w:sz w:val="20"/>
          <w:szCs w:val="20"/>
        </w:rPr>
        <w:t xml:space="preserve"> Code Coverage</w:t>
      </w:r>
    </w:p>
    <w:tbl>
      <w:tblPr>
        <w:tblStyle w:val="TableGrid"/>
        <w:tblW w:w="8172" w:type="dxa"/>
        <w:tblInd w:w="592" w:type="dxa"/>
        <w:tblLook w:val="04A0"/>
      </w:tblPr>
      <w:tblGrid>
        <w:gridCol w:w="4140"/>
        <w:gridCol w:w="4032"/>
      </w:tblGrid>
      <w:tr w:rsidR="00B2335A">
        <w:tc>
          <w:tcPr>
            <w:tcW w:w="8172" w:type="dxa"/>
            <w:gridSpan w:val="2"/>
            <w:tcBorders>
              <w:bottom w:val="single" w:sz="4" w:space="0" w:color="auto"/>
            </w:tcBorders>
            <w:vAlign w:val="center"/>
          </w:tcPr>
          <w:p w:rsidR="00B2335A" w:rsidRPr="00B27D43" w:rsidRDefault="003E4C28" w:rsidP="000D6555">
            <w:pPr>
              <w:pStyle w:val="NormalWeb"/>
              <w:spacing w:before="0" w:beforeAutospacing="0" w:after="0" w:afterAutospacing="0" w:line="276"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Code-coverage tests shall be employed to ensure all code is tested.  </w:t>
            </w:r>
            <w:r w:rsidR="00B2335A" w:rsidRPr="00B27D43">
              <w:rPr>
                <w:rFonts w:asciiTheme="minorHAnsi" w:hAnsiTheme="minorHAnsi" w:cstheme="minorHAnsi"/>
                <w:color w:val="000000"/>
                <w:sz w:val="20"/>
                <w:szCs w:val="20"/>
              </w:rPr>
              <w:t>Testing shall be considered sufficient when it has achieved at least 85% block coverage.</w:t>
            </w:r>
          </w:p>
        </w:tc>
      </w:tr>
      <w:tr w:rsidR="00B2335A">
        <w:tc>
          <w:tcPr>
            <w:tcW w:w="4140" w:type="dxa"/>
            <w:shd w:val="clear" w:color="auto" w:fill="D9D9D9"/>
            <w:vAlign w:val="center"/>
          </w:tcPr>
          <w:p w:rsidR="00B2335A" w:rsidRDefault="00B2335A" w:rsidP="000D6555">
            <w:pPr>
              <w:spacing w:line="276" w:lineRule="auto"/>
            </w:pPr>
            <w:r w:rsidRPr="00C834C6">
              <w:rPr>
                <w:i/>
              </w:rPr>
              <w:t>Dependencies:</w:t>
            </w:r>
            <w:r>
              <w:t xml:space="preserve">  N/A</w:t>
            </w:r>
          </w:p>
        </w:tc>
        <w:tc>
          <w:tcPr>
            <w:tcW w:w="4032" w:type="dxa"/>
            <w:shd w:val="clear" w:color="auto" w:fill="D9D9D9"/>
            <w:vAlign w:val="center"/>
          </w:tcPr>
          <w:p w:rsidR="00B2335A" w:rsidRDefault="00B2335A" w:rsidP="000D6555">
            <w:pPr>
              <w:spacing w:line="276" w:lineRule="auto"/>
            </w:pPr>
            <w:r w:rsidRPr="00D63D3F">
              <w:rPr>
                <w:i/>
              </w:rPr>
              <w:t>Successors:</w:t>
            </w:r>
            <w:r>
              <w:t xml:space="preserve">  N/A</w:t>
            </w:r>
          </w:p>
        </w:tc>
      </w:tr>
      <w:tr w:rsidR="00B2335A">
        <w:tc>
          <w:tcPr>
            <w:tcW w:w="4140" w:type="dxa"/>
            <w:shd w:val="clear" w:color="auto" w:fill="D9D9D9"/>
            <w:vAlign w:val="center"/>
          </w:tcPr>
          <w:p w:rsidR="00B2335A" w:rsidRDefault="00B2335A"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2335A" w:rsidRDefault="00B2335A" w:rsidP="000D6555">
            <w:pPr>
              <w:spacing w:line="276" w:lineRule="auto"/>
            </w:pPr>
            <w:r w:rsidRPr="00D63D3F">
              <w:rPr>
                <w:i/>
              </w:rPr>
              <w:t>References:</w:t>
            </w:r>
            <w:r>
              <w:t xml:space="preserve">  N/A</w:t>
            </w:r>
          </w:p>
        </w:tc>
      </w:tr>
    </w:tbl>
    <w:p w:rsidR="00BA63FF" w:rsidRPr="00916AB0" w:rsidRDefault="00BA63FF" w:rsidP="00BA63FF">
      <w:pPr>
        <w:pStyle w:val="Requirement1"/>
        <w:ind w:firstLine="684"/>
        <w:rPr>
          <w:spacing w:val="0"/>
          <w:sz w:val="20"/>
          <w:szCs w:val="20"/>
        </w:rPr>
      </w:pPr>
      <w:r>
        <w:rPr>
          <w:spacing w:val="0"/>
          <w:sz w:val="20"/>
          <w:szCs w:val="20"/>
        </w:rPr>
        <w:t xml:space="preserve">NF.5 </w:t>
      </w:r>
      <w:r w:rsidRPr="00916AB0">
        <w:rPr>
          <w:spacing w:val="0"/>
          <w:sz w:val="20"/>
          <w:szCs w:val="20"/>
        </w:rPr>
        <w:t xml:space="preserve"> </w:t>
      </w:r>
      <w:r>
        <w:rPr>
          <w:spacing w:val="0"/>
          <w:sz w:val="20"/>
          <w:szCs w:val="20"/>
        </w:rPr>
        <w:t xml:space="preserve"> Operating System</w:t>
      </w:r>
    </w:p>
    <w:tbl>
      <w:tblPr>
        <w:tblStyle w:val="TableGrid"/>
        <w:tblW w:w="8172" w:type="dxa"/>
        <w:tblInd w:w="592" w:type="dxa"/>
        <w:tblLook w:val="04A0"/>
      </w:tblPr>
      <w:tblGrid>
        <w:gridCol w:w="4140"/>
        <w:gridCol w:w="4032"/>
      </w:tblGrid>
      <w:tr w:rsidR="00BA63FF">
        <w:tc>
          <w:tcPr>
            <w:tcW w:w="8172" w:type="dxa"/>
            <w:gridSpan w:val="2"/>
            <w:tcBorders>
              <w:bottom w:val="single" w:sz="4" w:space="0" w:color="auto"/>
            </w:tcBorders>
            <w:vAlign w:val="center"/>
          </w:tcPr>
          <w:p w:rsidR="00BA63FF" w:rsidRPr="00B27D43" w:rsidRDefault="00BA63FF" w:rsidP="00BA63FF">
            <w:pPr>
              <w:pStyle w:val="NormalWeb"/>
              <w:spacing w:before="0" w:beforeAutospacing="0" w:after="0" w:afterAutospacing="0" w:line="276" w:lineRule="auto"/>
              <w:rPr>
                <w:rFonts w:asciiTheme="minorHAnsi" w:hAnsiTheme="minorHAnsi" w:cstheme="minorHAnsi"/>
                <w:color w:val="000000"/>
                <w:sz w:val="20"/>
                <w:szCs w:val="20"/>
              </w:rPr>
            </w:pPr>
            <w:r>
              <w:rPr>
                <w:rFonts w:asciiTheme="minorHAnsi" w:hAnsiTheme="minorHAnsi" w:cstheme="minorHAnsi"/>
                <w:color w:val="000000"/>
                <w:sz w:val="20"/>
                <w:szCs w:val="20"/>
              </w:rPr>
              <w:t>This application will developed for use on Android OS 2.3.3.</w:t>
            </w:r>
          </w:p>
        </w:tc>
      </w:tr>
      <w:tr w:rsidR="00BA63FF">
        <w:tc>
          <w:tcPr>
            <w:tcW w:w="4140" w:type="dxa"/>
            <w:shd w:val="clear" w:color="auto" w:fill="D9D9D9"/>
            <w:vAlign w:val="center"/>
          </w:tcPr>
          <w:p w:rsidR="00BA63FF" w:rsidRDefault="00BA63FF" w:rsidP="000D6555">
            <w:pPr>
              <w:spacing w:line="276" w:lineRule="auto"/>
            </w:pPr>
            <w:r w:rsidRPr="00C834C6">
              <w:rPr>
                <w:i/>
              </w:rPr>
              <w:t>Dependencies:</w:t>
            </w:r>
            <w:r>
              <w:t xml:space="preserve">  N/A</w:t>
            </w:r>
          </w:p>
        </w:tc>
        <w:tc>
          <w:tcPr>
            <w:tcW w:w="4032" w:type="dxa"/>
            <w:shd w:val="clear" w:color="auto" w:fill="D9D9D9"/>
            <w:vAlign w:val="center"/>
          </w:tcPr>
          <w:p w:rsidR="00BA63FF" w:rsidRDefault="00BA63FF" w:rsidP="000D6555">
            <w:pPr>
              <w:spacing w:line="276" w:lineRule="auto"/>
            </w:pPr>
            <w:r w:rsidRPr="00D63D3F">
              <w:rPr>
                <w:i/>
              </w:rPr>
              <w:t>Successors:</w:t>
            </w:r>
            <w:r>
              <w:t xml:space="preserve">  N/A</w:t>
            </w:r>
          </w:p>
        </w:tc>
      </w:tr>
      <w:tr w:rsidR="00BA63FF">
        <w:tc>
          <w:tcPr>
            <w:tcW w:w="4140" w:type="dxa"/>
            <w:shd w:val="clear" w:color="auto" w:fill="D9D9D9"/>
            <w:vAlign w:val="center"/>
          </w:tcPr>
          <w:p w:rsidR="00BA63FF" w:rsidRDefault="00BA63FF"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A63FF" w:rsidRDefault="00BA63FF" w:rsidP="000D6555">
            <w:pPr>
              <w:spacing w:line="276" w:lineRule="auto"/>
            </w:pPr>
            <w:r w:rsidRPr="00D63D3F">
              <w:rPr>
                <w:i/>
              </w:rPr>
              <w:t>References:</w:t>
            </w:r>
            <w:r>
              <w:t xml:space="preserve">  N/A</w:t>
            </w:r>
          </w:p>
        </w:tc>
      </w:tr>
    </w:tbl>
    <w:p w:rsidR="000C5EB7" w:rsidRPr="00916AB0" w:rsidRDefault="000C5EB7" w:rsidP="000C5EB7">
      <w:pPr>
        <w:pStyle w:val="Requirement1"/>
        <w:ind w:firstLine="684"/>
        <w:rPr>
          <w:spacing w:val="0"/>
          <w:sz w:val="20"/>
          <w:szCs w:val="20"/>
        </w:rPr>
      </w:pPr>
      <w:r>
        <w:rPr>
          <w:spacing w:val="0"/>
          <w:sz w:val="20"/>
          <w:szCs w:val="20"/>
        </w:rPr>
        <w:lastRenderedPageBreak/>
        <w:t xml:space="preserve">NF6 </w:t>
      </w:r>
      <w:r w:rsidRPr="00916AB0">
        <w:rPr>
          <w:spacing w:val="0"/>
          <w:sz w:val="20"/>
          <w:szCs w:val="20"/>
        </w:rPr>
        <w:t xml:space="preserve"> </w:t>
      </w:r>
      <w:r>
        <w:rPr>
          <w:spacing w:val="0"/>
          <w:sz w:val="20"/>
          <w:szCs w:val="20"/>
        </w:rPr>
        <w:t xml:space="preserve"> Documentation</w:t>
      </w:r>
    </w:p>
    <w:tbl>
      <w:tblPr>
        <w:tblStyle w:val="TableGrid"/>
        <w:tblW w:w="8172" w:type="dxa"/>
        <w:tblInd w:w="592" w:type="dxa"/>
        <w:tblLook w:val="04A0"/>
      </w:tblPr>
      <w:tblGrid>
        <w:gridCol w:w="4140"/>
        <w:gridCol w:w="4032"/>
      </w:tblGrid>
      <w:tr w:rsidR="000C5EB7">
        <w:tc>
          <w:tcPr>
            <w:tcW w:w="8172" w:type="dxa"/>
            <w:gridSpan w:val="2"/>
            <w:tcBorders>
              <w:bottom w:val="single" w:sz="4" w:space="0" w:color="auto"/>
            </w:tcBorders>
            <w:vAlign w:val="center"/>
          </w:tcPr>
          <w:p w:rsidR="000C5EB7" w:rsidRPr="00B27D43" w:rsidRDefault="009330CE" w:rsidP="000D6555">
            <w:pPr>
              <w:pStyle w:val="NormalWeb"/>
              <w:spacing w:before="0" w:beforeAutospacing="0" w:after="0" w:afterAutospacing="0" w:line="276" w:lineRule="auto"/>
              <w:rPr>
                <w:rFonts w:asciiTheme="minorHAnsi" w:hAnsiTheme="minorHAnsi" w:cstheme="minorHAnsi"/>
                <w:color w:val="000000"/>
                <w:sz w:val="20"/>
                <w:szCs w:val="20"/>
              </w:rPr>
            </w:pPr>
            <w:r>
              <w:rPr>
                <w:rFonts w:asciiTheme="minorHAnsi" w:hAnsiTheme="minorHAnsi" w:cstheme="minorHAnsi"/>
                <w:color w:val="000000"/>
                <w:sz w:val="20"/>
                <w:szCs w:val="20"/>
              </w:rPr>
              <w:t>User documentation will be developed that details operating instructions for the application.</w:t>
            </w:r>
          </w:p>
        </w:tc>
      </w:tr>
      <w:tr w:rsidR="000C5EB7">
        <w:tc>
          <w:tcPr>
            <w:tcW w:w="4140" w:type="dxa"/>
            <w:shd w:val="clear" w:color="auto" w:fill="D9D9D9"/>
            <w:vAlign w:val="center"/>
          </w:tcPr>
          <w:p w:rsidR="000C5EB7" w:rsidRDefault="000C5EB7" w:rsidP="000244E1">
            <w:pPr>
              <w:spacing w:line="276" w:lineRule="auto"/>
            </w:pPr>
            <w:r w:rsidRPr="00C834C6">
              <w:rPr>
                <w:i/>
              </w:rPr>
              <w:t>Dependencies:</w:t>
            </w:r>
            <w:r>
              <w:t xml:space="preserve">  </w:t>
            </w:r>
            <w:r w:rsidR="000244E1">
              <w:t>Complete application</w:t>
            </w:r>
          </w:p>
        </w:tc>
        <w:tc>
          <w:tcPr>
            <w:tcW w:w="4032" w:type="dxa"/>
            <w:shd w:val="clear" w:color="auto" w:fill="D9D9D9"/>
            <w:vAlign w:val="center"/>
          </w:tcPr>
          <w:p w:rsidR="000C5EB7" w:rsidRDefault="000C5EB7" w:rsidP="000D6555">
            <w:pPr>
              <w:spacing w:line="276" w:lineRule="auto"/>
            </w:pPr>
            <w:r w:rsidRPr="00D63D3F">
              <w:rPr>
                <w:i/>
              </w:rPr>
              <w:t>Successors:</w:t>
            </w:r>
            <w:r>
              <w:t xml:space="preserve">  N/A</w:t>
            </w:r>
          </w:p>
        </w:tc>
      </w:tr>
      <w:tr w:rsidR="000C5EB7">
        <w:tc>
          <w:tcPr>
            <w:tcW w:w="4140" w:type="dxa"/>
            <w:shd w:val="clear" w:color="auto" w:fill="D9D9D9"/>
            <w:vAlign w:val="center"/>
          </w:tcPr>
          <w:p w:rsidR="000C5EB7" w:rsidRDefault="000C5EB7"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0C5EB7" w:rsidRDefault="000C5EB7" w:rsidP="000D6555">
            <w:pPr>
              <w:spacing w:line="276" w:lineRule="auto"/>
            </w:pPr>
            <w:r w:rsidRPr="00D63D3F">
              <w:rPr>
                <w:i/>
              </w:rPr>
              <w:t>References:</w:t>
            </w:r>
            <w:r>
              <w:t xml:space="preserve">  N/A</w:t>
            </w:r>
          </w:p>
        </w:tc>
      </w:tr>
    </w:tbl>
    <w:p w:rsidR="002616E7" w:rsidRDefault="002616E7" w:rsidP="002616E7">
      <w:pPr>
        <w:pStyle w:val="Heading2"/>
        <w:spacing w:after="240"/>
      </w:pPr>
      <w:r>
        <w:t>Project Deliverable Requirements</w:t>
      </w:r>
    </w:p>
    <w:p w:rsidR="002616E7" w:rsidRPr="00916AB0" w:rsidRDefault="002616E7" w:rsidP="002616E7">
      <w:pPr>
        <w:pStyle w:val="Requirement1"/>
        <w:spacing w:before="0"/>
        <w:ind w:firstLine="684"/>
        <w:rPr>
          <w:spacing w:val="0"/>
          <w:sz w:val="20"/>
          <w:szCs w:val="20"/>
        </w:rPr>
      </w:pPr>
      <w:r>
        <w:rPr>
          <w:spacing w:val="0"/>
          <w:sz w:val="20"/>
          <w:szCs w:val="20"/>
        </w:rPr>
        <w:t>PD.</w:t>
      </w:r>
      <w:r w:rsidRPr="00916AB0">
        <w:rPr>
          <w:spacing w:val="0"/>
          <w:sz w:val="20"/>
          <w:szCs w:val="20"/>
        </w:rPr>
        <w:t xml:space="preserve">1  </w:t>
      </w:r>
      <w:r>
        <w:rPr>
          <w:spacing w:val="0"/>
          <w:sz w:val="20"/>
          <w:szCs w:val="20"/>
        </w:rPr>
        <w:t xml:space="preserve"> </w:t>
      </w:r>
      <w:r w:rsidR="000C5EB7">
        <w:rPr>
          <w:spacing w:val="0"/>
          <w:sz w:val="20"/>
          <w:szCs w:val="20"/>
        </w:rPr>
        <w:t>Statement of Work</w:t>
      </w:r>
    </w:p>
    <w:tbl>
      <w:tblPr>
        <w:tblStyle w:val="TableGrid"/>
        <w:tblW w:w="8172" w:type="dxa"/>
        <w:tblInd w:w="591" w:type="dxa"/>
        <w:tblLook w:val="04A0"/>
      </w:tblPr>
      <w:tblGrid>
        <w:gridCol w:w="8172"/>
      </w:tblGrid>
      <w:tr w:rsidR="002616E7">
        <w:tc>
          <w:tcPr>
            <w:tcW w:w="8172" w:type="dxa"/>
            <w:tcBorders>
              <w:bottom w:val="single" w:sz="4" w:space="0" w:color="auto"/>
            </w:tcBorders>
            <w:vAlign w:val="center"/>
          </w:tcPr>
          <w:p w:rsidR="002616E7" w:rsidRPr="00C834C6" w:rsidRDefault="002616E7" w:rsidP="00DA2B23">
            <w:pPr>
              <w:spacing w:line="276" w:lineRule="auto"/>
              <w:rPr>
                <w:sz w:val="27"/>
                <w:szCs w:val="27"/>
              </w:rPr>
            </w:pPr>
            <w:r w:rsidRPr="004E1BED">
              <w:t xml:space="preserve">The </w:t>
            </w:r>
            <w:r w:rsidR="00DA2B23">
              <w:t>project team shall deliver a Statement of Work that outlines the opportunity, proposed solution, key deliverables, high level product requirements, and the method of team communication.</w:t>
            </w:r>
          </w:p>
        </w:tc>
      </w:tr>
      <w:tr w:rsidR="00DA2B23">
        <w:tc>
          <w:tcPr>
            <w:tcW w:w="8172" w:type="dxa"/>
            <w:shd w:val="clear" w:color="auto" w:fill="D9D9D9"/>
            <w:vAlign w:val="center"/>
          </w:tcPr>
          <w:p w:rsidR="00DA2B23" w:rsidRPr="00DA2B23" w:rsidRDefault="00DA2B23" w:rsidP="000D6555">
            <w:pPr>
              <w:spacing w:line="276" w:lineRule="auto"/>
            </w:pPr>
            <w:r w:rsidRPr="00DA2B23">
              <w:t xml:space="preserve">Due: </w:t>
            </w:r>
            <w:r>
              <w:t xml:space="preserve"> </w:t>
            </w:r>
            <w:r w:rsidRPr="00DA2B23">
              <w:t>2/14/2012</w:t>
            </w:r>
          </w:p>
        </w:tc>
      </w:tr>
    </w:tbl>
    <w:p w:rsidR="002616E7" w:rsidRDefault="002616E7" w:rsidP="002616E7">
      <w:pPr>
        <w:pStyle w:val="Requirement1"/>
        <w:ind w:firstLine="684"/>
        <w:rPr>
          <w:spacing w:val="0"/>
          <w:sz w:val="20"/>
          <w:szCs w:val="20"/>
        </w:rPr>
      </w:pPr>
      <w:r>
        <w:rPr>
          <w:sz w:val="20"/>
          <w:szCs w:val="20"/>
        </w:rPr>
        <w:t>PD.2</w:t>
      </w:r>
      <w:r w:rsidRPr="002B0441">
        <w:rPr>
          <w:sz w:val="20"/>
          <w:szCs w:val="20"/>
        </w:rPr>
        <w:t xml:space="preserve"> </w:t>
      </w:r>
      <w:r w:rsidR="000C5EB7">
        <w:rPr>
          <w:spacing w:val="0"/>
          <w:sz w:val="20"/>
          <w:szCs w:val="20"/>
        </w:rPr>
        <w:t>Master Project Plan</w:t>
      </w:r>
    </w:p>
    <w:tbl>
      <w:tblPr>
        <w:tblStyle w:val="TableGrid"/>
        <w:tblW w:w="8172" w:type="dxa"/>
        <w:tblInd w:w="591" w:type="dxa"/>
        <w:tblLook w:val="04A0"/>
      </w:tblPr>
      <w:tblGrid>
        <w:gridCol w:w="8172"/>
      </w:tblGrid>
      <w:tr w:rsidR="00B47CC9">
        <w:tc>
          <w:tcPr>
            <w:tcW w:w="8172" w:type="dxa"/>
            <w:tcBorders>
              <w:bottom w:val="single" w:sz="4" w:space="0" w:color="auto"/>
            </w:tcBorders>
            <w:vAlign w:val="center"/>
          </w:tcPr>
          <w:p w:rsidR="00B47CC9" w:rsidRPr="00C834C6" w:rsidRDefault="00B47CC9" w:rsidP="003013AB">
            <w:pPr>
              <w:spacing w:line="276" w:lineRule="auto"/>
              <w:rPr>
                <w:sz w:val="27"/>
                <w:szCs w:val="27"/>
              </w:rPr>
            </w:pPr>
            <w:r w:rsidRPr="004E1BED">
              <w:t xml:space="preserve">The </w:t>
            </w:r>
            <w:r>
              <w:t xml:space="preserve">project team shall deliver a </w:t>
            </w:r>
            <w:r w:rsidR="003013AB">
              <w:t>Master Project Plan</w:t>
            </w:r>
            <w:r>
              <w:t xml:space="preserve"> tha</w:t>
            </w:r>
            <w:r w:rsidR="003013AB">
              <w:t xml:space="preserve">t builds upon the Statement of Work and describes (in detail) project risk, contingency plans, the project schedule, </w:t>
            </w:r>
            <w:r w:rsidR="004E1232">
              <w:t xml:space="preserve">the </w:t>
            </w:r>
            <w:r w:rsidR="003013AB">
              <w:t>communication plan, the quality plan, and task responsibilities.</w:t>
            </w:r>
          </w:p>
        </w:tc>
      </w:tr>
      <w:tr w:rsidR="00B47CC9">
        <w:tc>
          <w:tcPr>
            <w:tcW w:w="8172" w:type="dxa"/>
            <w:shd w:val="clear" w:color="auto" w:fill="D9D9D9"/>
            <w:vAlign w:val="center"/>
          </w:tcPr>
          <w:p w:rsidR="00B47CC9" w:rsidRPr="00DA2B23" w:rsidRDefault="00B47CC9" w:rsidP="000D6555">
            <w:pPr>
              <w:spacing w:line="276" w:lineRule="auto"/>
            </w:pPr>
            <w:r w:rsidRPr="00DA2B23">
              <w:t xml:space="preserve">Due: </w:t>
            </w:r>
            <w:r>
              <w:t xml:space="preserve"> 2/28</w:t>
            </w:r>
            <w:r w:rsidRPr="00DA2B23">
              <w:t>/2012</w:t>
            </w:r>
          </w:p>
        </w:tc>
      </w:tr>
    </w:tbl>
    <w:p w:rsidR="002616E7" w:rsidRPr="002B0BF2" w:rsidRDefault="00B2335A" w:rsidP="002616E7">
      <w:pPr>
        <w:pStyle w:val="Requirement1"/>
        <w:ind w:firstLine="684"/>
        <w:rPr>
          <w:spacing w:val="0"/>
          <w:sz w:val="20"/>
          <w:szCs w:val="20"/>
        </w:rPr>
      </w:pPr>
      <w:r>
        <w:rPr>
          <w:spacing w:val="0"/>
          <w:sz w:val="20"/>
          <w:szCs w:val="20"/>
        </w:rPr>
        <w:t>P</w:t>
      </w:r>
      <w:r w:rsidR="002616E7">
        <w:rPr>
          <w:spacing w:val="0"/>
          <w:sz w:val="20"/>
          <w:szCs w:val="20"/>
        </w:rPr>
        <w:t>D.</w:t>
      </w:r>
      <w:r w:rsidR="002616E7" w:rsidRPr="00916AB0">
        <w:rPr>
          <w:spacing w:val="0"/>
          <w:sz w:val="20"/>
          <w:szCs w:val="20"/>
        </w:rPr>
        <w:t xml:space="preserve">3  </w:t>
      </w:r>
      <w:r w:rsidR="002616E7">
        <w:rPr>
          <w:spacing w:val="0"/>
          <w:sz w:val="20"/>
          <w:szCs w:val="20"/>
        </w:rPr>
        <w:t xml:space="preserve"> </w:t>
      </w:r>
      <w:r w:rsidR="000C5EB7">
        <w:rPr>
          <w:bCs/>
          <w:spacing w:val="0"/>
          <w:sz w:val="20"/>
          <w:szCs w:val="20"/>
        </w:rPr>
        <w:t xml:space="preserve">Status </w:t>
      </w:r>
      <w:r w:rsidR="00DA2B23">
        <w:rPr>
          <w:bCs/>
          <w:spacing w:val="0"/>
          <w:sz w:val="20"/>
          <w:szCs w:val="20"/>
        </w:rPr>
        <w:t>Report</w:t>
      </w:r>
    </w:p>
    <w:tbl>
      <w:tblPr>
        <w:tblStyle w:val="TableGrid"/>
        <w:tblW w:w="8172" w:type="dxa"/>
        <w:tblInd w:w="591" w:type="dxa"/>
        <w:tblLook w:val="04A0"/>
      </w:tblPr>
      <w:tblGrid>
        <w:gridCol w:w="8172"/>
      </w:tblGrid>
      <w:tr w:rsidR="002B0BF2">
        <w:tc>
          <w:tcPr>
            <w:tcW w:w="8172" w:type="dxa"/>
            <w:tcBorders>
              <w:bottom w:val="single" w:sz="4" w:space="0" w:color="auto"/>
            </w:tcBorders>
            <w:vAlign w:val="center"/>
          </w:tcPr>
          <w:p w:rsidR="002B0BF2" w:rsidRPr="00C834C6" w:rsidRDefault="002B0BF2" w:rsidP="001D4298">
            <w:pPr>
              <w:spacing w:line="276" w:lineRule="auto"/>
              <w:rPr>
                <w:sz w:val="27"/>
                <w:szCs w:val="27"/>
              </w:rPr>
            </w:pPr>
            <w:r w:rsidRPr="004E1BED">
              <w:t xml:space="preserve">The </w:t>
            </w:r>
            <w:r>
              <w:t xml:space="preserve">project team shall deliver a </w:t>
            </w:r>
            <w:r w:rsidR="001D4298">
              <w:t>Status Report that provides an overview of the project and describes its current status.  All key changes and issues will be doc</w:t>
            </w:r>
            <w:r w:rsidR="009B0896">
              <w:t xml:space="preserve">umented </w:t>
            </w:r>
            <w:r w:rsidR="001D4298">
              <w:t>and an updated project schedule will be provided.</w:t>
            </w:r>
          </w:p>
        </w:tc>
      </w:tr>
      <w:tr w:rsidR="002B0BF2">
        <w:tc>
          <w:tcPr>
            <w:tcW w:w="8172" w:type="dxa"/>
            <w:shd w:val="clear" w:color="auto" w:fill="D9D9D9"/>
            <w:vAlign w:val="center"/>
          </w:tcPr>
          <w:p w:rsidR="002B0BF2" w:rsidRPr="00DA2B23" w:rsidRDefault="002B0BF2" w:rsidP="000D6555">
            <w:pPr>
              <w:spacing w:line="276" w:lineRule="auto"/>
            </w:pPr>
            <w:r w:rsidRPr="00DA2B23">
              <w:t xml:space="preserve">Due: </w:t>
            </w:r>
            <w:r>
              <w:t xml:space="preserve"> </w:t>
            </w:r>
            <w:r w:rsidR="001D4298">
              <w:t>4</w:t>
            </w:r>
            <w:r>
              <w:t>/</w:t>
            </w:r>
            <w:r w:rsidR="001D4298">
              <w:t>3</w:t>
            </w:r>
            <w:r w:rsidRPr="00DA2B23">
              <w:t>/2012</w:t>
            </w:r>
          </w:p>
        </w:tc>
      </w:tr>
    </w:tbl>
    <w:p w:rsidR="002616E7" w:rsidRDefault="002616E7" w:rsidP="002616E7">
      <w:pPr>
        <w:pStyle w:val="Requirement1"/>
        <w:ind w:firstLine="684"/>
        <w:rPr>
          <w:spacing w:val="0"/>
          <w:sz w:val="20"/>
          <w:szCs w:val="20"/>
        </w:rPr>
      </w:pPr>
      <w:r>
        <w:rPr>
          <w:spacing w:val="0"/>
          <w:sz w:val="20"/>
          <w:szCs w:val="20"/>
        </w:rPr>
        <w:t xml:space="preserve">PD.4 </w:t>
      </w:r>
      <w:r w:rsidRPr="00916AB0">
        <w:rPr>
          <w:spacing w:val="0"/>
          <w:sz w:val="20"/>
          <w:szCs w:val="20"/>
        </w:rPr>
        <w:t xml:space="preserve"> </w:t>
      </w:r>
      <w:r>
        <w:rPr>
          <w:spacing w:val="0"/>
          <w:sz w:val="20"/>
          <w:szCs w:val="20"/>
        </w:rPr>
        <w:t xml:space="preserve"> </w:t>
      </w:r>
      <w:r w:rsidR="00DA2B23">
        <w:rPr>
          <w:spacing w:val="0"/>
          <w:sz w:val="20"/>
          <w:szCs w:val="20"/>
        </w:rPr>
        <w:t>Presentation</w:t>
      </w:r>
    </w:p>
    <w:tbl>
      <w:tblPr>
        <w:tblStyle w:val="TableGrid"/>
        <w:tblW w:w="8172" w:type="dxa"/>
        <w:tblInd w:w="591" w:type="dxa"/>
        <w:tblLook w:val="04A0"/>
      </w:tblPr>
      <w:tblGrid>
        <w:gridCol w:w="8172"/>
      </w:tblGrid>
      <w:tr w:rsidR="002B0BF2">
        <w:tc>
          <w:tcPr>
            <w:tcW w:w="8172" w:type="dxa"/>
            <w:tcBorders>
              <w:bottom w:val="single" w:sz="4" w:space="0" w:color="auto"/>
            </w:tcBorders>
            <w:vAlign w:val="center"/>
          </w:tcPr>
          <w:p w:rsidR="002B0BF2" w:rsidRPr="00C834C6" w:rsidRDefault="002B0BF2" w:rsidP="00903EA7">
            <w:pPr>
              <w:spacing w:line="276" w:lineRule="auto"/>
              <w:rPr>
                <w:sz w:val="27"/>
                <w:szCs w:val="27"/>
              </w:rPr>
            </w:pPr>
            <w:r w:rsidRPr="004E1BED">
              <w:t xml:space="preserve">The </w:t>
            </w:r>
            <w:r>
              <w:t xml:space="preserve">project team shall deliver </w:t>
            </w:r>
            <w:r w:rsidR="00903EA7">
              <w:t>a 15-minute presentation that outlines the project objective and provides an overview of the deliverable.  Project approach, plans, results, and problems will be discussed.</w:t>
            </w:r>
          </w:p>
        </w:tc>
      </w:tr>
      <w:tr w:rsidR="002B0BF2">
        <w:tc>
          <w:tcPr>
            <w:tcW w:w="8172" w:type="dxa"/>
            <w:shd w:val="clear" w:color="auto" w:fill="D9D9D9"/>
            <w:vAlign w:val="center"/>
          </w:tcPr>
          <w:p w:rsidR="002B0BF2" w:rsidRPr="00DA2B23" w:rsidRDefault="002B0BF2" w:rsidP="000D6555">
            <w:pPr>
              <w:spacing w:line="276" w:lineRule="auto"/>
            </w:pPr>
            <w:r w:rsidRPr="00DA2B23">
              <w:t xml:space="preserve">Due: </w:t>
            </w:r>
            <w:r>
              <w:t xml:space="preserve"> </w:t>
            </w:r>
            <w:r w:rsidR="00903EA7">
              <w:t>4</w:t>
            </w:r>
            <w:r>
              <w:t>/</w:t>
            </w:r>
            <w:r w:rsidR="00903EA7">
              <w:t>24</w:t>
            </w:r>
            <w:r w:rsidRPr="00DA2B23">
              <w:t>/2012</w:t>
            </w:r>
          </w:p>
        </w:tc>
      </w:tr>
    </w:tbl>
    <w:p w:rsidR="00DA2B23" w:rsidRDefault="00DA2B23" w:rsidP="00DA2B23">
      <w:pPr>
        <w:pStyle w:val="Requirement1"/>
        <w:ind w:firstLine="684"/>
        <w:rPr>
          <w:spacing w:val="0"/>
          <w:sz w:val="20"/>
          <w:szCs w:val="20"/>
        </w:rPr>
      </w:pPr>
      <w:r>
        <w:rPr>
          <w:spacing w:val="0"/>
          <w:sz w:val="20"/>
          <w:szCs w:val="20"/>
        </w:rPr>
        <w:t xml:space="preserve">PD.5 </w:t>
      </w:r>
      <w:r w:rsidRPr="00916AB0">
        <w:rPr>
          <w:spacing w:val="0"/>
          <w:sz w:val="20"/>
          <w:szCs w:val="20"/>
        </w:rPr>
        <w:t xml:space="preserve"> </w:t>
      </w:r>
      <w:r>
        <w:rPr>
          <w:spacing w:val="0"/>
          <w:sz w:val="20"/>
          <w:szCs w:val="20"/>
        </w:rPr>
        <w:t xml:space="preserve"> Project Report</w:t>
      </w:r>
    </w:p>
    <w:tbl>
      <w:tblPr>
        <w:tblStyle w:val="TableGrid"/>
        <w:tblW w:w="8172" w:type="dxa"/>
        <w:tblInd w:w="591" w:type="dxa"/>
        <w:tblLook w:val="04A0"/>
      </w:tblPr>
      <w:tblGrid>
        <w:gridCol w:w="8172"/>
      </w:tblGrid>
      <w:tr w:rsidR="002B0BF2">
        <w:tc>
          <w:tcPr>
            <w:tcW w:w="8172" w:type="dxa"/>
            <w:tcBorders>
              <w:bottom w:val="single" w:sz="4" w:space="0" w:color="auto"/>
            </w:tcBorders>
            <w:vAlign w:val="center"/>
          </w:tcPr>
          <w:p w:rsidR="002B0BF2" w:rsidRPr="00C834C6" w:rsidRDefault="002B0BF2" w:rsidP="00935609">
            <w:pPr>
              <w:spacing w:line="276" w:lineRule="auto"/>
              <w:rPr>
                <w:sz w:val="27"/>
                <w:szCs w:val="27"/>
              </w:rPr>
            </w:pPr>
            <w:r w:rsidRPr="004E1BED">
              <w:t xml:space="preserve">The </w:t>
            </w:r>
            <w:r>
              <w:t>project team shall deliver a</w:t>
            </w:r>
            <w:r w:rsidR="00935609">
              <w:t xml:space="preserve"> Project Report that outlines the project and the problem that was solved.  Project approach, plans, results, and problems will be discussed.  All relevant project management documentation (including an example of team meeting notes) will also be included.</w:t>
            </w:r>
          </w:p>
        </w:tc>
      </w:tr>
      <w:tr w:rsidR="002B0BF2">
        <w:tc>
          <w:tcPr>
            <w:tcW w:w="8172" w:type="dxa"/>
            <w:shd w:val="clear" w:color="auto" w:fill="D9D9D9"/>
            <w:vAlign w:val="center"/>
          </w:tcPr>
          <w:p w:rsidR="002B0BF2" w:rsidRPr="00DA2B23" w:rsidRDefault="002B0BF2" w:rsidP="000D6555">
            <w:pPr>
              <w:spacing w:line="276" w:lineRule="auto"/>
            </w:pPr>
            <w:r w:rsidRPr="00DA2B23">
              <w:t xml:space="preserve">Due: </w:t>
            </w:r>
            <w:r>
              <w:t xml:space="preserve"> </w:t>
            </w:r>
            <w:r w:rsidR="002D0794">
              <w:t>5</w:t>
            </w:r>
            <w:r>
              <w:t>/</w:t>
            </w:r>
            <w:r w:rsidR="002D0794">
              <w:t>1</w:t>
            </w:r>
            <w:r w:rsidRPr="00DA2B23">
              <w:t>/2012</w:t>
            </w:r>
          </w:p>
        </w:tc>
      </w:tr>
    </w:tbl>
    <w:p w:rsidR="004E1BED" w:rsidRDefault="004E1BED" w:rsidP="004E1BED">
      <w:pPr>
        <w:pStyle w:val="Heading2"/>
        <w:spacing w:after="240"/>
      </w:pPr>
      <w:r>
        <w:t>Project Process Requirements</w:t>
      </w:r>
    </w:p>
    <w:p w:rsidR="00FC1C6A" w:rsidRPr="00916AB0" w:rsidRDefault="004F562C" w:rsidP="00FC1C6A">
      <w:pPr>
        <w:pStyle w:val="Requirement1"/>
        <w:spacing w:before="0"/>
        <w:ind w:firstLine="684"/>
        <w:rPr>
          <w:spacing w:val="0"/>
          <w:sz w:val="20"/>
          <w:szCs w:val="20"/>
        </w:rPr>
      </w:pPr>
      <w:r>
        <w:rPr>
          <w:spacing w:val="0"/>
          <w:sz w:val="20"/>
          <w:szCs w:val="20"/>
        </w:rPr>
        <w:t>PP</w:t>
      </w:r>
      <w:r w:rsidR="00FC1C6A">
        <w:rPr>
          <w:spacing w:val="0"/>
          <w:sz w:val="20"/>
          <w:szCs w:val="20"/>
        </w:rPr>
        <w:t>.</w:t>
      </w:r>
      <w:r w:rsidR="00FC1C6A" w:rsidRPr="00916AB0">
        <w:rPr>
          <w:spacing w:val="0"/>
          <w:sz w:val="20"/>
          <w:szCs w:val="20"/>
        </w:rPr>
        <w:t xml:space="preserve">1  </w:t>
      </w:r>
      <w:r w:rsidR="00FC1C6A">
        <w:rPr>
          <w:spacing w:val="0"/>
          <w:sz w:val="20"/>
          <w:szCs w:val="20"/>
        </w:rPr>
        <w:t xml:space="preserve"> Android Market</w:t>
      </w:r>
      <w:r w:rsidR="00B2335A">
        <w:rPr>
          <w:spacing w:val="0"/>
          <w:sz w:val="20"/>
          <w:szCs w:val="20"/>
        </w:rPr>
        <w:t xml:space="preserve"> Deployment</w:t>
      </w:r>
    </w:p>
    <w:tbl>
      <w:tblPr>
        <w:tblStyle w:val="TableGrid"/>
        <w:tblW w:w="8172" w:type="dxa"/>
        <w:tblInd w:w="591" w:type="dxa"/>
        <w:tblLook w:val="04A0"/>
      </w:tblPr>
      <w:tblGrid>
        <w:gridCol w:w="4140"/>
        <w:gridCol w:w="4032"/>
      </w:tblGrid>
      <w:tr w:rsidR="00FC1C6A">
        <w:tc>
          <w:tcPr>
            <w:tcW w:w="8172" w:type="dxa"/>
            <w:gridSpan w:val="2"/>
            <w:tcBorders>
              <w:bottom w:val="single" w:sz="4" w:space="0" w:color="auto"/>
            </w:tcBorders>
            <w:vAlign w:val="center"/>
          </w:tcPr>
          <w:p w:rsidR="00FC1C6A" w:rsidRPr="00C834C6" w:rsidRDefault="00FC1C6A" w:rsidP="000D6555">
            <w:pPr>
              <w:spacing w:line="276" w:lineRule="auto"/>
              <w:rPr>
                <w:sz w:val="27"/>
                <w:szCs w:val="27"/>
              </w:rPr>
            </w:pPr>
            <w:r w:rsidRPr="004E1BED">
              <w:t>The team shall register, configure, upload, and publish the application with</w:t>
            </w:r>
            <w:r>
              <w:t>in</w:t>
            </w:r>
            <w:r w:rsidRPr="004E1BED">
              <w:t xml:space="preserve"> the Android Market</w:t>
            </w:r>
            <w:r>
              <w:t xml:space="preserve">. </w:t>
            </w:r>
            <w:r w:rsidRPr="004E1BED">
              <w:t>The configuration and publishing will be done through the Android Market Developer Console.</w:t>
            </w:r>
          </w:p>
        </w:tc>
      </w:tr>
      <w:tr w:rsidR="00FC1C6A">
        <w:tc>
          <w:tcPr>
            <w:tcW w:w="4140" w:type="dxa"/>
            <w:shd w:val="clear" w:color="auto" w:fill="D9D9D9"/>
            <w:vAlign w:val="center"/>
          </w:tcPr>
          <w:p w:rsidR="00FC1C6A" w:rsidRDefault="00FC1C6A" w:rsidP="006E5489">
            <w:pPr>
              <w:spacing w:line="276" w:lineRule="auto"/>
            </w:pPr>
            <w:r w:rsidRPr="00C834C6">
              <w:rPr>
                <w:i/>
              </w:rPr>
              <w:t>Dependencies:</w:t>
            </w:r>
            <w:r>
              <w:t xml:space="preserve">  </w:t>
            </w:r>
            <w:r w:rsidR="006E5489">
              <w:t>Complete application</w:t>
            </w:r>
          </w:p>
        </w:tc>
        <w:tc>
          <w:tcPr>
            <w:tcW w:w="4032" w:type="dxa"/>
            <w:shd w:val="clear" w:color="auto" w:fill="D9D9D9"/>
            <w:vAlign w:val="center"/>
          </w:tcPr>
          <w:p w:rsidR="00FC1C6A" w:rsidRDefault="00FC1C6A" w:rsidP="000D6555">
            <w:pPr>
              <w:spacing w:line="276" w:lineRule="auto"/>
            </w:pPr>
            <w:r w:rsidRPr="00D63D3F">
              <w:rPr>
                <w:i/>
              </w:rPr>
              <w:t>Successors:</w:t>
            </w:r>
            <w:r>
              <w:t xml:space="preserve">  N/A</w:t>
            </w:r>
          </w:p>
        </w:tc>
      </w:tr>
      <w:tr w:rsidR="00FC1C6A">
        <w:tc>
          <w:tcPr>
            <w:tcW w:w="4140" w:type="dxa"/>
            <w:shd w:val="clear" w:color="auto" w:fill="D9D9D9"/>
            <w:vAlign w:val="center"/>
          </w:tcPr>
          <w:p w:rsidR="00FC1C6A" w:rsidRDefault="00FC1C6A" w:rsidP="000D6555">
            <w:pPr>
              <w:spacing w:line="276" w:lineRule="auto"/>
            </w:pPr>
            <w:r w:rsidRPr="00C834C6">
              <w:rPr>
                <w:i/>
              </w:rPr>
              <w:lastRenderedPageBreak/>
              <w:t>Scope:</w:t>
            </w:r>
            <w:r>
              <w:t xml:space="preserve">  Required</w:t>
            </w:r>
          </w:p>
        </w:tc>
        <w:tc>
          <w:tcPr>
            <w:tcW w:w="4032" w:type="dxa"/>
            <w:shd w:val="clear" w:color="auto" w:fill="D9D9D9"/>
            <w:vAlign w:val="center"/>
          </w:tcPr>
          <w:p w:rsidR="00FC1C6A" w:rsidRDefault="00FC1C6A" w:rsidP="000D6555">
            <w:pPr>
              <w:spacing w:line="276" w:lineRule="auto"/>
            </w:pPr>
            <w:r w:rsidRPr="00D63D3F">
              <w:rPr>
                <w:i/>
              </w:rPr>
              <w:t>References:</w:t>
            </w:r>
            <w:r>
              <w:t xml:space="preserve">  N/A</w:t>
            </w:r>
          </w:p>
        </w:tc>
      </w:tr>
    </w:tbl>
    <w:p w:rsidR="004E1BED" w:rsidRPr="00916AB0" w:rsidRDefault="00811272" w:rsidP="004E1BED">
      <w:pPr>
        <w:pStyle w:val="Requirement1"/>
        <w:ind w:firstLine="684"/>
        <w:rPr>
          <w:spacing w:val="0"/>
          <w:sz w:val="20"/>
          <w:szCs w:val="20"/>
        </w:rPr>
      </w:pPr>
      <w:r w:rsidRPr="0078139F">
        <w:rPr>
          <w:spacing w:val="0"/>
          <w:sz w:val="20"/>
          <w:szCs w:val="20"/>
        </w:rPr>
        <w:t>PP.</w:t>
      </w:r>
      <w:r w:rsidR="004E1BED" w:rsidRPr="0078139F">
        <w:rPr>
          <w:spacing w:val="0"/>
          <w:sz w:val="20"/>
          <w:szCs w:val="20"/>
        </w:rPr>
        <w:t>2</w:t>
      </w:r>
      <w:r w:rsidR="004E1BED" w:rsidRPr="002B0441">
        <w:rPr>
          <w:sz w:val="20"/>
          <w:szCs w:val="20"/>
        </w:rPr>
        <w:t xml:space="preserve"> </w:t>
      </w:r>
      <w:r w:rsidR="008A0D52" w:rsidRPr="00E95F2F">
        <w:rPr>
          <w:bCs/>
          <w:spacing w:val="0"/>
          <w:sz w:val="20"/>
          <w:szCs w:val="20"/>
        </w:rPr>
        <w:t xml:space="preserve">Contact </w:t>
      </w:r>
      <w:r w:rsidR="002F6883">
        <w:rPr>
          <w:spacing w:val="0"/>
          <w:sz w:val="20"/>
          <w:szCs w:val="20"/>
        </w:rPr>
        <w:t xml:space="preserve">the </w:t>
      </w:r>
      <w:r>
        <w:rPr>
          <w:spacing w:val="0"/>
          <w:sz w:val="20"/>
          <w:szCs w:val="20"/>
        </w:rPr>
        <w:t>“</w:t>
      </w:r>
      <w:r w:rsidR="009332F2">
        <w:rPr>
          <w:spacing w:val="0"/>
          <w:sz w:val="20"/>
          <w:szCs w:val="20"/>
        </w:rPr>
        <w:t>Minnesota Daily</w:t>
      </w:r>
      <w:r>
        <w:rPr>
          <w:spacing w:val="0"/>
          <w:sz w:val="20"/>
          <w:szCs w:val="20"/>
        </w:rPr>
        <w:t>”</w:t>
      </w:r>
    </w:p>
    <w:tbl>
      <w:tblPr>
        <w:tblStyle w:val="TableGrid"/>
        <w:tblW w:w="8172" w:type="dxa"/>
        <w:tblInd w:w="592" w:type="dxa"/>
        <w:tblLook w:val="04A0"/>
      </w:tblPr>
      <w:tblGrid>
        <w:gridCol w:w="4140"/>
        <w:gridCol w:w="4032"/>
      </w:tblGrid>
      <w:tr w:rsidR="004E1BED">
        <w:tc>
          <w:tcPr>
            <w:tcW w:w="8172" w:type="dxa"/>
            <w:gridSpan w:val="2"/>
            <w:tcBorders>
              <w:bottom w:val="single" w:sz="4" w:space="0" w:color="auto"/>
            </w:tcBorders>
            <w:vAlign w:val="center"/>
          </w:tcPr>
          <w:p w:rsidR="004E1BED" w:rsidRPr="00C834C6" w:rsidRDefault="00811272" w:rsidP="009332F2">
            <w:pPr>
              <w:spacing w:line="276" w:lineRule="auto"/>
              <w:rPr>
                <w:sz w:val="27"/>
                <w:szCs w:val="27"/>
              </w:rPr>
            </w:pPr>
            <w:r w:rsidRPr="00811272">
              <w:t xml:space="preserve">The team shall contact the Publisher </w:t>
            </w:r>
            <w:r w:rsidR="009332F2">
              <w:t xml:space="preserve">of the </w:t>
            </w:r>
            <w:r w:rsidR="009332F2" w:rsidRPr="009332F2">
              <w:rPr>
                <w:i/>
              </w:rPr>
              <w:t>Minnesota Daily</w:t>
            </w:r>
            <w:r w:rsidR="009332F2">
              <w:t xml:space="preserve"> in order </w:t>
            </w:r>
            <w:r w:rsidRPr="00811272">
              <w:t xml:space="preserve">to </w:t>
            </w:r>
            <w:r w:rsidR="009332F2">
              <w:t>determine whether</w:t>
            </w:r>
            <w:r w:rsidRPr="00811272">
              <w:t xml:space="preserve"> an article about the application </w:t>
            </w:r>
            <w:r w:rsidR="009332F2">
              <w:t>can be published.</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9332F2">
              <w:t>N/A</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20325D" w:rsidP="004E1BED">
      <w:pPr>
        <w:pStyle w:val="Requirement1"/>
        <w:ind w:firstLine="684"/>
        <w:rPr>
          <w:spacing w:val="0"/>
          <w:sz w:val="20"/>
          <w:szCs w:val="20"/>
        </w:rPr>
      </w:pPr>
      <w:r>
        <w:rPr>
          <w:spacing w:val="0"/>
          <w:sz w:val="20"/>
          <w:szCs w:val="20"/>
        </w:rPr>
        <w:t>PP.</w:t>
      </w:r>
      <w:r w:rsidR="004E1BED" w:rsidRPr="00916AB0">
        <w:rPr>
          <w:spacing w:val="0"/>
          <w:sz w:val="20"/>
          <w:szCs w:val="20"/>
        </w:rPr>
        <w:t xml:space="preserve">3  </w:t>
      </w:r>
      <w:r w:rsidR="004E1BED">
        <w:rPr>
          <w:spacing w:val="0"/>
          <w:sz w:val="20"/>
          <w:szCs w:val="20"/>
        </w:rPr>
        <w:t xml:space="preserve"> </w:t>
      </w:r>
      <w:r w:rsidR="00E95F2F" w:rsidRPr="00E95F2F">
        <w:rPr>
          <w:bCs/>
          <w:spacing w:val="0"/>
          <w:sz w:val="20"/>
          <w:szCs w:val="20"/>
        </w:rPr>
        <w:t>Contact Student Services</w:t>
      </w:r>
    </w:p>
    <w:tbl>
      <w:tblPr>
        <w:tblStyle w:val="TableGrid"/>
        <w:tblW w:w="8172" w:type="dxa"/>
        <w:tblInd w:w="592" w:type="dxa"/>
        <w:tblLook w:val="04A0"/>
      </w:tblPr>
      <w:tblGrid>
        <w:gridCol w:w="4140"/>
        <w:gridCol w:w="4032"/>
      </w:tblGrid>
      <w:tr w:rsidR="004E1BED">
        <w:tc>
          <w:tcPr>
            <w:tcW w:w="8172" w:type="dxa"/>
            <w:gridSpan w:val="2"/>
            <w:tcBorders>
              <w:bottom w:val="single" w:sz="4" w:space="0" w:color="auto"/>
            </w:tcBorders>
            <w:vAlign w:val="center"/>
          </w:tcPr>
          <w:p w:rsidR="004E1BED" w:rsidRPr="00C834C6" w:rsidRDefault="00E95F2F" w:rsidP="006E5489">
            <w:pPr>
              <w:spacing w:line="276" w:lineRule="auto"/>
              <w:rPr>
                <w:sz w:val="27"/>
                <w:szCs w:val="27"/>
              </w:rPr>
            </w:pPr>
            <w:r w:rsidRPr="00E95F2F">
              <w:t xml:space="preserve">The team shall contact the Student Services to add </w:t>
            </w:r>
            <w:r w:rsidR="006E5489">
              <w:t xml:space="preserve">information about </w:t>
            </w:r>
            <w:r w:rsidRPr="00E95F2F">
              <w:t xml:space="preserve">the application to the email updates sent out to all </w:t>
            </w:r>
            <w:r w:rsidR="006E5489">
              <w:t>u</w:t>
            </w:r>
            <w:r w:rsidRPr="00E95F2F">
              <w:t>niversity students.</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A53ACA">
              <w:t>Complete application</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DA6673" w:rsidP="004E1BED">
      <w:pPr>
        <w:pStyle w:val="Requirement1"/>
        <w:ind w:firstLine="684"/>
        <w:rPr>
          <w:spacing w:val="0"/>
          <w:sz w:val="20"/>
          <w:szCs w:val="20"/>
        </w:rPr>
      </w:pPr>
      <w:r>
        <w:rPr>
          <w:spacing w:val="0"/>
          <w:sz w:val="20"/>
          <w:szCs w:val="20"/>
        </w:rPr>
        <w:t>PP.</w:t>
      </w:r>
      <w:r w:rsidR="004E1BED">
        <w:rPr>
          <w:spacing w:val="0"/>
          <w:sz w:val="20"/>
          <w:szCs w:val="20"/>
        </w:rPr>
        <w:t xml:space="preserve">4 </w:t>
      </w:r>
      <w:r w:rsidR="004E1BED" w:rsidRPr="00916AB0">
        <w:rPr>
          <w:spacing w:val="0"/>
          <w:sz w:val="20"/>
          <w:szCs w:val="20"/>
        </w:rPr>
        <w:t xml:space="preserve"> </w:t>
      </w:r>
      <w:r w:rsidR="004E1BED">
        <w:rPr>
          <w:spacing w:val="0"/>
          <w:sz w:val="20"/>
          <w:szCs w:val="20"/>
        </w:rPr>
        <w:t xml:space="preserve"> </w:t>
      </w:r>
      <w:r>
        <w:rPr>
          <w:spacing w:val="0"/>
          <w:sz w:val="20"/>
          <w:szCs w:val="20"/>
        </w:rPr>
        <w:t>Distribute Flyers</w:t>
      </w:r>
    </w:p>
    <w:tbl>
      <w:tblPr>
        <w:tblStyle w:val="TableGrid"/>
        <w:tblW w:w="8172" w:type="dxa"/>
        <w:tblInd w:w="592" w:type="dxa"/>
        <w:tblLook w:val="04A0"/>
      </w:tblPr>
      <w:tblGrid>
        <w:gridCol w:w="4140"/>
        <w:gridCol w:w="4032"/>
      </w:tblGrid>
      <w:tr w:rsidR="004E1BED">
        <w:tc>
          <w:tcPr>
            <w:tcW w:w="8172" w:type="dxa"/>
            <w:gridSpan w:val="2"/>
            <w:tcBorders>
              <w:bottom w:val="single" w:sz="4" w:space="0" w:color="auto"/>
            </w:tcBorders>
            <w:vAlign w:val="center"/>
          </w:tcPr>
          <w:p w:rsidR="004E1BED" w:rsidRPr="00B279FA" w:rsidRDefault="00DA6673" w:rsidP="000D6555">
            <w:pPr>
              <w:rPr>
                <w:rFonts w:eastAsia="Times New Roman" w:cstheme="minorHAnsi"/>
              </w:rPr>
            </w:pPr>
            <w:r w:rsidRPr="00DA6673">
              <w:t>The team shall create and print out flyers and attach to bulletin boards around campus.</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A53ACA">
              <w:t>Complete application</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DA6673" w:rsidP="004E1BED">
      <w:pPr>
        <w:pStyle w:val="Requirement1"/>
        <w:ind w:firstLine="684"/>
        <w:rPr>
          <w:spacing w:val="0"/>
          <w:sz w:val="20"/>
          <w:szCs w:val="20"/>
        </w:rPr>
      </w:pPr>
      <w:r>
        <w:rPr>
          <w:spacing w:val="0"/>
          <w:sz w:val="20"/>
          <w:szCs w:val="20"/>
        </w:rPr>
        <w:t>PP.</w:t>
      </w:r>
      <w:r w:rsidR="004E1BED">
        <w:rPr>
          <w:spacing w:val="0"/>
          <w:sz w:val="20"/>
          <w:szCs w:val="20"/>
        </w:rPr>
        <w:t xml:space="preserve">5 </w:t>
      </w:r>
      <w:r w:rsidR="004E1BED" w:rsidRPr="00916AB0">
        <w:rPr>
          <w:spacing w:val="0"/>
          <w:sz w:val="20"/>
          <w:szCs w:val="20"/>
        </w:rPr>
        <w:t xml:space="preserve"> </w:t>
      </w:r>
      <w:r w:rsidR="004E1BED">
        <w:rPr>
          <w:spacing w:val="0"/>
          <w:sz w:val="20"/>
          <w:szCs w:val="20"/>
        </w:rPr>
        <w:t xml:space="preserve"> </w:t>
      </w:r>
      <w:r>
        <w:rPr>
          <w:spacing w:val="0"/>
          <w:sz w:val="20"/>
          <w:szCs w:val="20"/>
        </w:rPr>
        <w:t>Create Facebook Page</w:t>
      </w:r>
    </w:p>
    <w:tbl>
      <w:tblPr>
        <w:tblStyle w:val="TableGrid"/>
        <w:tblW w:w="8172" w:type="dxa"/>
        <w:tblInd w:w="592" w:type="dxa"/>
        <w:tblLook w:val="04A0"/>
      </w:tblPr>
      <w:tblGrid>
        <w:gridCol w:w="4140"/>
        <w:gridCol w:w="4032"/>
      </w:tblGrid>
      <w:tr w:rsidR="004E1BED">
        <w:tc>
          <w:tcPr>
            <w:tcW w:w="8172" w:type="dxa"/>
            <w:gridSpan w:val="2"/>
            <w:tcBorders>
              <w:bottom w:val="single" w:sz="4" w:space="0" w:color="auto"/>
            </w:tcBorders>
            <w:vAlign w:val="center"/>
          </w:tcPr>
          <w:p w:rsidR="004E1BED" w:rsidRPr="00B279FA" w:rsidRDefault="00DA6673" w:rsidP="000D6555">
            <w:pPr>
              <w:rPr>
                <w:rFonts w:eastAsia="Times New Roman" w:cstheme="minorHAnsi"/>
              </w:rPr>
            </w:pPr>
            <w:r w:rsidRPr="00DA6673">
              <w:t>The team shall add a page to Facebook with the application information and send out friend requests.</w:t>
            </w:r>
          </w:p>
        </w:tc>
      </w:tr>
      <w:tr w:rsidR="004E1BED">
        <w:tc>
          <w:tcPr>
            <w:tcW w:w="4140" w:type="dxa"/>
            <w:shd w:val="clear" w:color="auto" w:fill="D9D9D9"/>
            <w:vAlign w:val="center"/>
          </w:tcPr>
          <w:p w:rsidR="004E1BED" w:rsidRDefault="004E1BED" w:rsidP="00A53ACA">
            <w:pPr>
              <w:spacing w:line="276" w:lineRule="auto"/>
            </w:pPr>
            <w:r w:rsidRPr="00C834C6">
              <w:rPr>
                <w:i/>
              </w:rPr>
              <w:t>Dependencies:</w:t>
            </w:r>
            <w:r>
              <w:t xml:space="preserve"> </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0F7F7B" w:rsidP="004E1BED">
      <w:pPr>
        <w:pStyle w:val="Requirement1"/>
        <w:ind w:firstLine="684"/>
        <w:rPr>
          <w:spacing w:val="0"/>
          <w:sz w:val="20"/>
          <w:szCs w:val="20"/>
        </w:rPr>
      </w:pPr>
      <w:r>
        <w:rPr>
          <w:spacing w:val="0"/>
          <w:sz w:val="20"/>
          <w:szCs w:val="20"/>
        </w:rPr>
        <w:t>PP.</w:t>
      </w:r>
      <w:r w:rsidR="004E1BED">
        <w:rPr>
          <w:spacing w:val="0"/>
          <w:sz w:val="20"/>
          <w:szCs w:val="20"/>
        </w:rPr>
        <w:t xml:space="preserve">6 </w:t>
      </w:r>
      <w:r w:rsidR="004E1BED" w:rsidRPr="00916AB0">
        <w:rPr>
          <w:spacing w:val="0"/>
          <w:sz w:val="20"/>
          <w:szCs w:val="20"/>
        </w:rPr>
        <w:t xml:space="preserve"> </w:t>
      </w:r>
      <w:r w:rsidR="004E1BED">
        <w:rPr>
          <w:spacing w:val="0"/>
          <w:sz w:val="20"/>
          <w:szCs w:val="20"/>
        </w:rPr>
        <w:t xml:space="preserve"> </w:t>
      </w:r>
      <w:r w:rsidR="0066797A">
        <w:rPr>
          <w:spacing w:val="0"/>
          <w:sz w:val="20"/>
          <w:szCs w:val="20"/>
        </w:rPr>
        <w:t>Contact Skyway Newspapers</w:t>
      </w:r>
    </w:p>
    <w:tbl>
      <w:tblPr>
        <w:tblStyle w:val="TableGrid"/>
        <w:tblW w:w="8172" w:type="dxa"/>
        <w:tblInd w:w="592" w:type="dxa"/>
        <w:tblLook w:val="04A0"/>
      </w:tblPr>
      <w:tblGrid>
        <w:gridCol w:w="4140"/>
        <w:gridCol w:w="4032"/>
      </w:tblGrid>
      <w:tr w:rsidR="004E1BED">
        <w:tc>
          <w:tcPr>
            <w:tcW w:w="8172" w:type="dxa"/>
            <w:gridSpan w:val="2"/>
            <w:tcBorders>
              <w:bottom w:val="single" w:sz="4" w:space="0" w:color="auto"/>
            </w:tcBorders>
            <w:vAlign w:val="center"/>
          </w:tcPr>
          <w:p w:rsidR="004E1BED" w:rsidRPr="00B279FA" w:rsidRDefault="0066797A" w:rsidP="006E5489">
            <w:pPr>
              <w:rPr>
                <w:rFonts w:eastAsia="Times New Roman" w:cstheme="minorHAnsi"/>
              </w:rPr>
            </w:pPr>
            <w:r w:rsidRPr="0066797A">
              <w:t xml:space="preserve">The team shall contact the newspapers </w:t>
            </w:r>
            <w:r w:rsidR="006E5489">
              <w:t xml:space="preserve">that distribute </w:t>
            </w:r>
            <w:r w:rsidRPr="0066797A">
              <w:t xml:space="preserve">within the skyway system </w:t>
            </w:r>
            <w:r w:rsidR="006E5489">
              <w:t>in order to inquire about an</w:t>
            </w:r>
            <w:r w:rsidRPr="0066797A">
              <w:t xml:space="preserve"> article or advertisement</w:t>
            </w:r>
            <w:r w:rsidR="006E5489">
              <w:t xml:space="preserve"> for the application.</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A53ACA">
              <w:t>Complete application</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8114A9" w:rsidP="004E1BED">
      <w:pPr>
        <w:pStyle w:val="Requirement1"/>
        <w:ind w:firstLine="684"/>
        <w:rPr>
          <w:spacing w:val="0"/>
          <w:sz w:val="20"/>
          <w:szCs w:val="20"/>
        </w:rPr>
      </w:pPr>
      <w:r>
        <w:rPr>
          <w:spacing w:val="0"/>
          <w:sz w:val="20"/>
          <w:szCs w:val="20"/>
        </w:rPr>
        <w:t>PP.</w:t>
      </w:r>
      <w:r w:rsidR="004E1BED">
        <w:rPr>
          <w:spacing w:val="0"/>
          <w:sz w:val="20"/>
          <w:szCs w:val="20"/>
        </w:rPr>
        <w:t xml:space="preserve">7 </w:t>
      </w:r>
      <w:r w:rsidR="004E1BED" w:rsidRPr="00916AB0">
        <w:rPr>
          <w:spacing w:val="0"/>
          <w:sz w:val="20"/>
          <w:szCs w:val="20"/>
        </w:rPr>
        <w:t xml:space="preserve"> </w:t>
      </w:r>
      <w:r w:rsidR="004E1BED">
        <w:rPr>
          <w:spacing w:val="0"/>
          <w:sz w:val="20"/>
          <w:szCs w:val="20"/>
        </w:rPr>
        <w:t xml:space="preserve"> </w:t>
      </w:r>
      <w:r>
        <w:rPr>
          <w:spacing w:val="0"/>
          <w:sz w:val="20"/>
          <w:szCs w:val="20"/>
        </w:rPr>
        <w:t>Contact Minneapolis Websites</w:t>
      </w:r>
    </w:p>
    <w:tbl>
      <w:tblPr>
        <w:tblStyle w:val="TableGrid"/>
        <w:tblW w:w="8172" w:type="dxa"/>
        <w:tblInd w:w="592" w:type="dxa"/>
        <w:tblLook w:val="04A0"/>
      </w:tblPr>
      <w:tblGrid>
        <w:gridCol w:w="4140"/>
        <w:gridCol w:w="4032"/>
      </w:tblGrid>
      <w:tr w:rsidR="004E1BED">
        <w:tc>
          <w:tcPr>
            <w:tcW w:w="8172" w:type="dxa"/>
            <w:gridSpan w:val="2"/>
            <w:tcBorders>
              <w:bottom w:val="single" w:sz="4" w:space="0" w:color="auto"/>
            </w:tcBorders>
            <w:vAlign w:val="center"/>
          </w:tcPr>
          <w:p w:rsidR="004E1BED" w:rsidRPr="00B279FA" w:rsidRDefault="008114A9" w:rsidP="006E5489">
            <w:pPr>
              <w:rPr>
                <w:rFonts w:eastAsia="Times New Roman" w:cstheme="minorHAnsi"/>
              </w:rPr>
            </w:pPr>
            <w:r w:rsidRPr="008114A9">
              <w:t xml:space="preserve">The team shall contact Minneapolis news websites (e.g. MyFoxTwinCities.com, MNNews.com) to </w:t>
            </w:r>
            <w:r w:rsidR="006E5489">
              <w:t>inquire as to whether an article about the application can be published.</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A53ACA">
              <w:t>Complete application</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5C171D" w:rsidRPr="00942040" w:rsidRDefault="005063C2" w:rsidP="00F22A2C">
      <w:pPr>
        <w:pStyle w:val="Heading2"/>
      </w:pPr>
      <w:r w:rsidRPr="00942040">
        <w:t>Limit</w:t>
      </w:r>
      <w:r w:rsidR="009D39AA">
        <w:t>ations</w:t>
      </w:r>
      <w:r w:rsidRPr="00942040">
        <w:t xml:space="preserve"> and Exclusions</w:t>
      </w:r>
    </w:p>
    <w:p w:rsidR="00451E17" w:rsidRDefault="005063C2" w:rsidP="00942040">
      <w:r>
        <w:t>Th</w:t>
      </w:r>
      <w:ins w:id="128" w:author="Kristin Mead" w:date="2012-02-28T10:30:00Z">
        <w:r w:rsidR="001C16AA">
          <w:t xml:space="preserve">is </w:t>
        </w:r>
      </w:ins>
      <w:del w:id="129" w:author="Kristin Mead" w:date="2012-02-28T10:30:00Z">
        <w:r w:rsidDel="001C16AA">
          <w:delText>e Minneapolis</w:delText>
        </w:r>
        <w:r w:rsidR="006918F5" w:rsidDel="001C16AA">
          <w:delText>/UMN</w:delText>
        </w:r>
        <w:r w:rsidDel="001C16AA">
          <w:delText xml:space="preserve"> Skyway</w:delText>
        </w:r>
        <w:r w:rsidR="006918F5" w:rsidDel="001C16AA">
          <w:delText>s and Tunnels</w:delText>
        </w:r>
        <w:r w:rsidDel="001C16AA">
          <w:delText xml:space="preserve"> </w:delText>
        </w:r>
        <w:r w:rsidR="006918F5" w:rsidDel="001C16AA">
          <w:delText xml:space="preserve">for Android </w:delText>
        </w:r>
      </w:del>
      <w:r w:rsidR="006918F5">
        <w:t>a</w:t>
      </w:r>
      <w:r>
        <w:t>pp</w:t>
      </w:r>
      <w:r w:rsidR="006918F5">
        <w:t>lication</w:t>
      </w:r>
      <w:r w:rsidR="005261EE">
        <w:t xml:space="preserve"> </w:t>
      </w:r>
      <w:r w:rsidR="009D39AA">
        <w:t>will have several limitations</w:t>
      </w:r>
      <w:r>
        <w:t>, including its operating platform, functionality, hardware, and deployment.  The application will be developed and tested solely for the Android operating system 2.3.3.  No other operating system will be considered for development or test.  Due to the scope of the project</w:t>
      </w:r>
      <w:ins w:id="130" w:author="Kristin Mead" w:date="2012-02-28T10:31:00Z">
        <w:r w:rsidR="004A4510">
          <w:t xml:space="preserve"> and</w:t>
        </w:r>
      </w:ins>
      <w:r>
        <w:t xml:space="preserve"> based on available resources and schedule, the functionality will not exceed the defined requirements specified in Section</w:t>
      </w:r>
      <w:r w:rsidR="00F22A2C">
        <w:t xml:space="preserve"> </w:t>
      </w:r>
      <w:r w:rsidR="007A7E48">
        <w:fldChar w:fldCharType="begin"/>
      </w:r>
      <w:r w:rsidR="00F22A2C">
        <w:instrText xml:space="preserve"> REF _Ref317799473 \w \h </w:instrText>
      </w:r>
      <w:r w:rsidR="007A7E48">
        <w:fldChar w:fldCharType="separate"/>
      </w:r>
      <w:r w:rsidR="00306FC0">
        <w:t>2</w:t>
      </w:r>
      <w:r w:rsidR="007A7E48">
        <w:fldChar w:fldCharType="end"/>
      </w:r>
      <w:r>
        <w:t xml:space="preserve">. </w:t>
      </w:r>
    </w:p>
    <w:p w:rsidR="00092B7D" w:rsidRDefault="005063C2" w:rsidP="00942040">
      <w:r>
        <w:lastRenderedPageBreak/>
        <w:t>If modifications are needed, a change request shall be required and documented.  Since the software will be developed for the Android OS, hardware will also be limited to any smart phone that is able to run the Android OS.</w:t>
      </w:r>
      <w:ins w:id="131" w:author="Kristin Mead" w:date="2012-02-28T10:31:00Z">
        <w:r w:rsidR="00164442">
          <w:t xml:space="preserve">  </w:t>
        </w:r>
      </w:ins>
      <w:del w:id="132" w:author="Kristin Mead" w:date="2012-02-28T10:31:00Z">
        <w:r w:rsidDel="00164442">
          <w:delText xml:space="preserve">  </w:delText>
        </w:r>
      </w:del>
      <w:r>
        <w:t xml:space="preserve">Since </w:t>
      </w:r>
      <w:del w:id="133" w:author="Kristin Mead" w:date="2012-02-28T10:32:00Z">
        <w:r w:rsidDel="006C6FA7">
          <w:delText xml:space="preserve">we </w:delText>
        </w:r>
      </w:del>
      <w:ins w:id="134" w:author="Kristin Mead" w:date="2012-02-28T10:32:00Z">
        <w:r w:rsidR="006C6FA7">
          <w:t>the application requires the use of</w:t>
        </w:r>
      </w:ins>
      <w:del w:id="135" w:author="Kristin Mead" w:date="2012-02-28T10:32:00Z">
        <w:r w:rsidDel="006C6FA7">
          <w:delText>will be using</w:delText>
        </w:r>
      </w:del>
      <w:r>
        <w:t xml:space="preserve"> a positioning system,</w:t>
      </w:r>
      <w:ins w:id="136" w:author="Kristin Mead" w:date="2012-02-28T10:32:00Z">
        <w:r w:rsidR="006C6FA7">
          <w:t xml:space="preserve"> usage </w:t>
        </w:r>
      </w:ins>
      <w:del w:id="137" w:author="Kristin Mead" w:date="2012-02-28T10:32:00Z">
        <w:r w:rsidDel="006C6FA7">
          <w:delText xml:space="preserve"> the application </w:delText>
        </w:r>
      </w:del>
      <w:r>
        <w:t xml:space="preserve">will be limited to phones </w:t>
      </w:r>
      <w:r w:rsidR="005261EE">
        <w:t>that</w:t>
      </w:r>
      <w:r>
        <w:t xml:space="preserve"> have an associated data plan with their phone carrier</w:t>
      </w:r>
      <w:r w:rsidR="005261EE">
        <w:t xml:space="preserve"> as well as GPS capability</w:t>
      </w:r>
      <w:r>
        <w:t xml:space="preserve">.  Lastly, the </w:t>
      </w:r>
      <w:r w:rsidR="005261EE">
        <w:t>deployment of the</w:t>
      </w:r>
      <w:r w:rsidR="00CC6071">
        <w:t xml:space="preserve"> application will be</w:t>
      </w:r>
      <w:r w:rsidR="005261EE">
        <w:t xml:space="preserve"> </w:t>
      </w:r>
      <w:r>
        <w:t>limit</w:t>
      </w:r>
      <w:r w:rsidR="00092B7D">
        <w:t xml:space="preserve">ed to the Android Marketplace. </w:t>
      </w:r>
    </w:p>
    <w:p w:rsidR="00A61A9A" w:rsidRDefault="00A61A9A" w:rsidP="00A61A9A">
      <w:pPr>
        <w:pStyle w:val="Heading1"/>
        <w:rPr>
          <w:rFonts w:eastAsia="Calibri"/>
        </w:rPr>
      </w:pPr>
      <w:r>
        <w:rPr>
          <w:rFonts w:eastAsia="Calibri"/>
        </w:rPr>
        <w:t>Risks and Contingencies</w:t>
      </w:r>
    </w:p>
    <w:p w:rsidR="00092B7D" w:rsidRDefault="00A61A9A" w:rsidP="00A61A9A">
      <w:r>
        <w:t xml:space="preserve">Risks of the system have been identified and coded into four categories: Technical, External, Organizational, and Project Management.  Technical risks involve risks associated with the development, integration, and testing of the application.  External risks involve factors which are uncontrollable and out of scope of the project requirements.  These risks can be monitored, and risks can be reduced, but the project management team does not control them.  Organizational risks involve issues that may arise throughout the scheduling and information sharing processes within the team.  These risks are monitored and can be mitigated quickly.  Lastly program management risks involve the program management team and the planning of the project in its entirety.  </w:t>
      </w:r>
    </w:p>
    <w:p w:rsidR="00092B7D" w:rsidRPr="00092B7D" w:rsidRDefault="00A61A9A" w:rsidP="00092B7D">
      <w:pPr>
        <w:pStyle w:val="Heading2"/>
      </w:pPr>
      <w:r>
        <w:t>Risk Analysis</w:t>
      </w:r>
    </w:p>
    <w:tbl>
      <w:tblPr>
        <w:tblStyle w:val="TableGrid"/>
        <w:tblpPr w:leftFromText="180" w:rightFromText="180" w:vertAnchor="text" w:horzAnchor="page" w:tblpX="1439" w:tblpY="279"/>
        <w:tblW w:w="9469" w:type="dxa"/>
        <w:tblLook w:val="04A0"/>
      </w:tblPr>
      <w:tblGrid>
        <w:gridCol w:w="891"/>
        <w:gridCol w:w="8578"/>
      </w:tblGrid>
      <w:tr w:rsidR="00A61A9A" w:rsidRPr="00206948">
        <w:trPr>
          <w:trHeight w:val="423"/>
        </w:trPr>
        <w:tc>
          <w:tcPr>
            <w:tcW w:w="891" w:type="dxa"/>
            <w:tcBorders>
              <w:bottom w:val="single" w:sz="4" w:space="0" w:color="auto"/>
            </w:tcBorders>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
                <w:bCs/>
                <w:color w:val="000000"/>
              </w:rPr>
            </w:pPr>
            <w:r w:rsidRPr="00206948">
              <w:rPr>
                <w:rFonts w:eastAsia="Times New Roman" w:cstheme="minorHAnsi"/>
                <w:b/>
                <w:bCs/>
                <w:color w:val="000000"/>
              </w:rPr>
              <w:t>Risk Id</w:t>
            </w:r>
          </w:p>
        </w:tc>
        <w:tc>
          <w:tcPr>
            <w:tcW w:w="8578"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
                <w:bCs/>
                <w:color w:val="000000"/>
              </w:rPr>
            </w:pPr>
            <w:r w:rsidRPr="00206948">
              <w:rPr>
                <w:rFonts w:eastAsia="Times New Roman" w:cstheme="minorHAnsi"/>
                <w:b/>
                <w:bCs/>
                <w:color w:val="000000"/>
              </w:rPr>
              <w:t>Risk Description</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T.1</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Quality -</w:t>
            </w:r>
            <w:r w:rsidRPr="00206948">
              <w:rPr>
                <w:rFonts w:eastAsia="Times New Roman" w:cstheme="minorHAnsi"/>
                <w:bCs/>
                <w:color w:val="000000"/>
              </w:rPr>
              <w:t xml:space="preserve">The quality of the system is identified as a risk.  Within project limitations of schedule and resources, the quality of the system could indirectly be compromised due to oversight.    </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A testing plan will be developed in conjunction with software development.  Since we will be adopting an agile/iterative project methodology, continual testing of new functionality as well as regression testing will be conducted throughout the implementation phase to reduce risk</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 xml:space="preserve">The risk will be detected and identified if the weekly application </w:t>
            </w:r>
            <w:proofErr w:type="spellStart"/>
            <w:r w:rsidRPr="00206948">
              <w:rPr>
                <w:rFonts w:eastAsia="Times New Roman" w:cstheme="minorHAnsi"/>
                <w:bCs/>
                <w:color w:val="000000"/>
              </w:rPr>
              <w:t>JUnit</w:t>
            </w:r>
            <w:proofErr w:type="spellEnd"/>
            <w:r w:rsidRPr="00206948">
              <w:rPr>
                <w:rFonts w:eastAsia="Times New Roman" w:cstheme="minorHAnsi"/>
                <w:bCs/>
                <w:color w:val="000000"/>
              </w:rPr>
              <w:t xml:space="preserve"> tests achieve a pass rate of less than 80%.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Contingency Plan –</w:t>
            </w:r>
            <w:r w:rsidRPr="00206948">
              <w:rPr>
                <w:rFonts w:eastAsia="Times New Roman" w:cstheme="minorHAnsi"/>
                <w:bCs/>
                <w:color w:val="000000"/>
              </w:rPr>
              <w:t xml:space="preserve"> If the event of the identified risk occurs, the baseline code will be rolled back to the last previous successful version and modifications will be manually merged and tested to identify the cause.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T.2</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Scope and complexity</w:t>
            </w:r>
            <w:r w:rsidRPr="00206948">
              <w:rPr>
                <w:rFonts w:eastAsia="Times New Roman" w:cstheme="minorHAnsi"/>
                <w:bCs/>
                <w:color w:val="000000"/>
              </w:rPr>
              <w:t xml:space="preserve"> - The scope and complexity of the system can cause the project to run past its defined schedule.  Due to the amount of functionality and limited resources that will be required to implement the application, complexity from the software as well as unforeseen scope creep can contribute to additional risks.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Mitigation –</w:t>
            </w:r>
            <w:r w:rsidRPr="00206948">
              <w:rPr>
                <w:rFonts w:eastAsia="Times New Roman" w:cstheme="minorHAnsi"/>
                <w:bCs/>
                <w:color w:val="000000"/>
              </w:rPr>
              <w:t xml:space="preserve"> Weekly meetings will be conducted to assess current task status.  Any blocking issues will be identified and documented.  A plan will be instilled for each blocking technical issue and carried out.  Project scope will also be assessed on a weekly basis to verify the project will be completed on time with all requirements implemented and tested.  Additional analysis on specific tools and APIs will be completed early within the lifecycles to identify any issues.</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Trigger –</w:t>
            </w:r>
            <w:r w:rsidRPr="00206948">
              <w:rPr>
                <w:rFonts w:eastAsia="Times New Roman" w:cstheme="minorHAnsi"/>
                <w:bCs/>
                <w:color w:val="000000"/>
              </w:rPr>
              <w:t xml:space="preserve"> The risk will be detected and identified if during a weekly meeting the schedule is projected to be delayed, or if a task has taken 25% longer than estimated.</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lastRenderedPageBreak/>
              <w:t xml:space="preserve">Risk Contingency - </w:t>
            </w:r>
            <w:r w:rsidRPr="00206948">
              <w:rPr>
                <w:rFonts w:eastAsia="Times New Roman" w:cstheme="minorHAnsi"/>
                <w:bCs/>
                <w:color w:val="000000"/>
              </w:rPr>
              <w:t xml:space="preserve">If the event of the identified risk occurs, the schedule may be revised to reduce the scope of the project.  If the task is close to completion, additional resources will be reallocated to help complete the task.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lastRenderedPageBreak/>
              <w:t>T.3</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Licensing</w:t>
            </w:r>
            <w:r w:rsidRPr="00206948">
              <w:rPr>
                <w:rFonts w:eastAsia="Times New Roman" w:cstheme="minorHAnsi"/>
                <w:bCs/>
                <w:color w:val="000000"/>
              </w:rPr>
              <w:t xml:space="preserve"> – As some developers on the project have licensing conflicts with their employment, it has been identified as a risk.  Methods of licensing regarding deployment can cause legality risks for the project management.</w:t>
            </w:r>
          </w:p>
          <w:p w:rsidR="00A61A9A" w:rsidRPr="00206948" w:rsidRDefault="00A61A9A" w:rsidP="000D6555">
            <w:pPr>
              <w:spacing w:before="100" w:beforeAutospacing="1" w:after="100" w:afterAutospacing="1"/>
              <w:contextualSpacing/>
              <w:textAlignment w:val="baseline"/>
              <w:outlineLvl w:val="0"/>
              <w:rPr>
                <w:rFonts w:eastAsia="Times New Roman" w:cstheme="minorHAnsi"/>
                <w:b/>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 xml:space="preserve">Discussions with employee’s legal/managerial teams will be conducted to outline limitations of deployment licensing.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 xml:space="preserve">The risk will be detected and identified if notification from team member’s employment has rejected the uses of the project’s chosen form of software licensing.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Contingency</w:t>
            </w:r>
            <w:r w:rsidRPr="00206948">
              <w:rPr>
                <w:rFonts w:eastAsia="Times New Roman" w:cstheme="minorHAnsi"/>
                <w:bCs/>
                <w:color w:val="000000"/>
              </w:rPr>
              <w:t xml:space="preserve"> – If the event of the identified risk occurs, the form of licensing will need to be revised to meet the requirements of the team member’s employment.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T.4</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Limited Domain Knowledge</w:t>
            </w:r>
            <w:r w:rsidRPr="00206948">
              <w:rPr>
                <w:rFonts w:eastAsia="Times New Roman" w:cstheme="minorHAnsi"/>
                <w:bCs/>
                <w:color w:val="000000"/>
              </w:rPr>
              <w:t xml:space="preserve"> – Developers within the team have limited knowledge of development on the Android OS and available external APIs.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Mitigation</w:t>
            </w:r>
            <w:r w:rsidRPr="00206948">
              <w:rPr>
                <w:rFonts w:eastAsia="Times New Roman" w:cstheme="minorHAnsi"/>
                <w:bCs/>
                <w:color w:val="000000"/>
              </w:rPr>
              <w:t xml:space="preserve"> - Major technical setup and software tutorials will be established early in the project lifecycle so that we can mitigate the learning curve and build momentum in the development phase.  We will establish a strong communication plan to share information regarding technical issues and set up a software repository to quickly share current code.</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Trigger</w:t>
            </w:r>
            <w:r w:rsidRPr="00206948">
              <w:rPr>
                <w:rFonts w:eastAsia="Times New Roman" w:cstheme="minorHAnsi"/>
                <w:bCs/>
                <w:color w:val="000000"/>
              </w:rPr>
              <w:t xml:space="preserve"> – The risk will be detected and identified if multiple team members express an inability to complete tasks throughout two consecutive workweeks due to improper training.</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Contingency – </w:t>
            </w:r>
            <w:r w:rsidRPr="00206948">
              <w:rPr>
                <w:rFonts w:eastAsia="Times New Roman" w:cstheme="minorHAnsi"/>
                <w:bCs/>
                <w:color w:val="000000"/>
              </w:rPr>
              <w:t xml:space="preserve">If the event of the identified risk occurs, a mentoring plan will be developed and amended to the communication plan.  Key team members with more experience will be identified and assigned as mentors to help struggling team members complete assigned tasks.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E.1</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Reliability – </w:t>
            </w:r>
            <w:r w:rsidRPr="00206948">
              <w:rPr>
                <w:rFonts w:eastAsia="Times New Roman" w:cstheme="minorHAnsi"/>
                <w:bCs/>
                <w:color w:val="000000"/>
              </w:rPr>
              <w:t>With the Android OS deployed on many models of cell phones by many companies, the reliability of the phone’s WIFI or GPS geo-location capability is at risk.</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The application will be tested on several different phones running on a diverse set of Android OS.  Testing will be conducted using WIFI enabled Android phones as well as GPS when applicable.</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The risk will be detected and identified if during field-testing the functionality is affected by the Android phone’s hardware.</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Contingency – </w:t>
            </w:r>
            <w:r w:rsidRPr="00206948">
              <w:rPr>
                <w:rFonts w:eastAsia="Times New Roman" w:cstheme="minorHAnsi"/>
                <w:bCs/>
                <w:color w:val="000000"/>
              </w:rPr>
              <w:t>If the event of the identified risk occurs, additional analysis will be done to see if there are any software workarounds available.  If there is, a change order will be created for additional work on these fixes.  If not, the specific phone’s make and model will be documented and added to a list of known hardware limitations.</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E.2</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Testing Resources</w:t>
            </w:r>
            <w:r w:rsidRPr="00206948">
              <w:rPr>
                <w:rFonts w:eastAsia="Times New Roman" w:cstheme="minorHAnsi"/>
                <w:bCs/>
                <w:color w:val="000000"/>
              </w:rPr>
              <w:t xml:space="preserve"> – The majority of testing will be conducted through simulation.  Once testing is conducted in the field, there will be many external factors, which will affect the usability of the application such as environmental, obstructions (buildings and tunnels), and/or software bugs.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w:t>
            </w:r>
            <w:r w:rsidRPr="00206948">
              <w:rPr>
                <w:rFonts w:eastAsia="Times New Roman" w:cstheme="minorHAnsi"/>
                <w:bCs/>
                <w:color w:val="000000"/>
              </w:rPr>
              <w:t xml:space="preserve">- To mitigate this risk, we will be conducting field-testing as part of our agile development.  As we test with our simulations, so will field-testing.  This will allow ample time within our schedule to resolve any software fixes that are not identifiable through </w:t>
            </w:r>
            <w:r w:rsidRPr="00206948">
              <w:rPr>
                <w:rFonts w:eastAsia="Times New Roman" w:cstheme="minorHAnsi"/>
                <w:bCs/>
                <w:color w:val="000000"/>
              </w:rPr>
              <w:lastRenderedPageBreak/>
              <w:t>simulations.</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 xml:space="preserve">The risk will be detected and identified if a “blocking” issue arises during field-testing.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
                <w:bCs/>
                <w:color w:val="000000"/>
              </w:rPr>
            </w:pPr>
            <w:r w:rsidRPr="00206948">
              <w:rPr>
                <w:rFonts w:eastAsia="Times New Roman" w:cstheme="minorHAnsi"/>
                <w:b/>
                <w:bCs/>
                <w:color w:val="000000"/>
              </w:rPr>
              <w:t xml:space="preserve">Risk Contingency – </w:t>
            </w:r>
            <w:r w:rsidRPr="00206948">
              <w:rPr>
                <w:rFonts w:eastAsia="Times New Roman" w:cstheme="minorHAnsi"/>
                <w:bCs/>
                <w:color w:val="000000"/>
              </w:rPr>
              <w:t>If the event of the identified risk occurs, a requirements change request form will be created to add work-around fixes to the issues or reduce the scope of the application.</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lastRenderedPageBreak/>
              <w:t>O.1</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Team Scheduling </w:t>
            </w:r>
            <w:r w:rsidRPr="00206948">
              <w:rPr>
                <w:rFonts w:eastAsia="Times New Roman" w:cstheme="minorHAnsi"/>
                <w:bCs/>
                <w:color w:val="000000"/>
              </w:rPr>
              <w:t xml:space="preserve">– The project team has grown to a size of eight </w:t>
            </w:r>
            <w:proofErr w:type="gramStart"/>
            <w:r w:rsidRPr="00206948">
              <w:rPr>
                <w:rFonts w:eastAsia="Times New Roman" w:cstheme="minorHAnsi"/>
                <w:bCs/>
                <w:color w:val="000000"/>
              </w:rPr>
              <w:t>total</w:t>
            </w:r>
            <w:proofErr w:type="gramEnd"/>
            <w:r w:rsidRPr="00206948">
              <w:rPr>
                <w:rFonts w:eastAsia="Times New Roman" w:cstheme="minorHAnsi"/>
                <w:bCs/>
                <w:color w:val="000000"/>
              </w:rPr>
              <w:t>.  With conflicting schedules, determining meeting time and locations will pose risks.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textAlignment w:val="baseline"/>
              <w:outlineLvl w:val="1"/>
              <w:rPr>
                <w:rFonts w:eastAsia="Times New Roman" w:cstheme="minorHAnsi"/>
                <w:bCs/>
                <w:color w:val="000000"/>
              </w:rPr>
            </w:pPr>
            <w:r w:rsidRPr="00206948">
              <w:rPr>
                <w:rFonts w:eastAsia="Times New Roman" w:cstheme="minorHAnsi"/>
                <w:b/>
                <w:bCs/>
                <w:color w:val="000000"/>
              </w:rPr>
              <w:t>Risk Mitigation -</w:t>
            </w:r>
            <w:r w:rsidRPr="00206948">
              <w:rPr>
                <w:rFonts w:eastAsia="Times New Roman" w:cstheme="minorHAnsi"/>
                <w:bCs/>
                <w:color w:val="000000"/>
              </w:rPr>
              <w:t xml:space="preserve"> Utilizing our communication plan will enable quick and efficient resolutions.  However, if team members are unable to be present at scheduled meetings tools such as Instant Messaging, email, texting and conference calls will be used to mitigate scheduling conflicts.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Trigger</w:t>
            </w:r>
            <w:r w:rsidRPr="00206948">
              <w:rPr>
                <w:rFonts w:eastAsia="Times New Roman" w:cstheme="minorHAnsi"/>
                <w:bCs/>
                <w:color w:val="000000"/>
              </w:rPr>
              <w:t xml:space="preserve"> – The risk will be detected and identified if individual team members are unable to attend three consecutive meetings.</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Contingency</w:t>
            </w:r>
            <w:r w:rsidRPr="00206948">
              <w:rPr>
                <w:rFonts w:eastAsia="Times New Roman" w:cstheme="minorHAnsi"/>
                <w:bCs/>
                <w:color w:val="000000"/>
              </w:rPr>
              <w:t xml:space="preserve"> – If the event of the identified risk occurs, meeting times and locations will need to be revised.  If needed multiple meetings may need to be created to accommodate team member schedules.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O.2</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Information Sharing</w:t>
            </w:r>
            <w:r w:rsidRPr="00206948">
              <w:rPr>
                <w:rFonts w:eastAsia="Times New Roman" w:cstheme="minorHAnsi"/>
                <w:bCs/>
                <w:color w:val="000000"/>
              </w:rPr>
              <w:t xml:space="preserve"> – Each task and work package will be assigned to individuals.  Added risk is identified due to multiple areas of independent tasks.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We will utilize tools such as Google Docs and Google Sites to be able to share information quickly and efficiently to other members of the team</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Trigger</w:t>
            </w:r>
            <w:r w:rsidRPr="00206948">
              <w:rPr>
                <w:rFonts w:eastAsia="Times New Roman" w:cstheme="minorHAnsi"/>
                <w:bCs/>
                <w:color w:val="000000"/>
              </w:rPr>
              <w:t xml:space="preserve"> – The risk will be detected and Identified if there is continual expressed confusion by three or more team members on the uses and location of tools such as Google Docs and Google Sites.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Contingency – </w:t>
            </w:r>
            <w:r w:rsidRPr="00206948">
              <w:rPr>
                <w:rFonts w:eastAsia="Times New Roman" w:cstheme="minorHAnsi"/>
                <w:bCs/>
                <w:color w:val="000000"/>
              </w:rPr>
              <w:t>If the event of the identified risk occurs, a team member will be identified as the information hub.  The primary responsibility of this position includes organizing and merging information and documents prepared by all the members of team, and will be the sole owner of the document repository.  This will create a manageable and clean document repository where all will be able to download the latest documents and code without the confusing of collision with other team members.</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PM.1</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Project Schedule</w:t>
            </w:r>
            <w:r w:rsidRPr="00206948">
              <w:rPr>
                <w:rFonts w:eastAsia="Times New Roman" w:cstheme="minorHAnsi"/>
                <w:bCs/>
                <w:color w:val="000000"/>
              </w:rPr>
              <w:t xml:space="preserve"> – With an inexperienced project team, schedule estimates as we as software development estimates will be at risk for inaccuracy.</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 xml:space="preserve">Project schedule and task statuses will be evaluated on a weekly basis to verify the project will be completed on time.  Additional experienced resources will be pulled into the process as consultants if issues are not resolved within a pre-determined amount of time.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 xml:space="preserve">The risk will be detected and identified if more than three independent tasks run off schedule within three consecutive weeks.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54341E">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Contingency </w:t>
            </w:r>
            <w:r w:rsidRPr="00206948">
              <w:rPr>
                <w:rFonts w:eastAsia="Times New Roman" w:cstheme="minorHAnsi"/>
                <w:bCs/>
                <w:color w:val="000000"/>
              </w:rPr>
              <w:t xml:space="preserve">– If the event of the identified risk occurs, schedule estimates need to be reworked.  Resources may be reallocated to other tasks.  If project schedule and estimates </w:t>
            </w:r>
            <w:r w:rsidRPr="00206948">
              <w:rPr>
                <w:rFonts w:eastAsia="Times New Roman" w:cstheme="minorHAnsi"/>
                <w:bCs/>
                <w:color w:val="000000"/>
              </w:rPr>
              <w:lastRenderedPageBreak/>
              <w:t xml:space="preserve">continues to be inaccurate, change request forms will be created to reduce the scope of the project and its requirements. </w:t>
            </w:r>
          </w:p>
        </w:tc>
      </w:tr>
    </w:tbl>
    <w:p w:rsidR="00A61A9A" w:rsidRDefault="00A61A9A" w:rsidP="00A61A9A"/>
    <w:p w:rsidR="00206948" w:rsidRDefault="00A61A9A" w:rsidP="00206948">
      <w:pPr>
        <w:pStyle w:val="Heading2"/>
      </w:pPr>
      <w:r>
        <w:t>Risk Assessment</w:t>
      </w:r>
    </w:p>
    <w:p w:rsidR="00015064" w:rsidRDefault="006A17B5" w:rsidP="00015064">
      <w:r>
        <w:t xml:space="preserve">Each risk has been assessed for </w:t>
      </w:r>
      <w:r w:rsidR="009F4864">
        <w:t>its</w:t>
      </w:r>
      <w:r>
        <w:t xml:space="preserve"> likelihood of occurring, the impact it will have on the overall project cost and schedule, and the detection difficulty.  The determination criteria are estimated based on previous experience and prior work in related areas.  </w:t>
      </w:r>
      <w:r w:rsidR="000D6555">
        <w:t xml:space="preserve">Figure 3.1 shows the results of this analysis.  The results are assigned a number from 1 (low) to </w:t>
      </w:r>
      <w:r w:rsidR="00776E92">
        <w:t>5</w:t>
      </w:r>
      <w:r w:rsidR="000D6555">
        <w:t xml:space="preserve"> (high).</w:t>
      </w:r>
    </w:p>
    <w:p w:rsidR="00280C68" w:rsidRPr="00015064" w:rsidRDefault="00280C68" w:rsidP="00015064"/>
    <w:tbl>
      <w:tblPr>
        <w:tblStyle w:val="TableGrid"/>
        <w:tblW w:w="9016" w:type="dxa"/>
        <w:tblLook w:val="04A0"/>
      </w:tblPr>
      <w:tblGrid>
        <w:gridCol w:w="1008"/>
        <w:gridCol w:w="1710"/>
        <w:gridCol w:w="2070"/>
        <w:gridCol w:w="2160"/>
        <w:gridCol w:w="2068"/>
      </w:tblGrid>
      <w:tr w:rsidR="00A61A9A" w:rsidRPr="005C4095">
        <w:trPr>
          <w:trHeight w:val="446"/>
        </w:trPr>
        <w:tc>
          <w:tcPr>
            <w:tcW w:w="1008" w:type="dxa"/>
            <w:tcBorders>
              <w:bottom w:val="single" w:sz="4" w:space="0" w:color="auto"/>
            </w:tcBorders>
            <w:shd w:val="clear" w:color="auto" w:fill="D9D9D9"/>
            <w:vAlign w:val="center"/>
          </w:tcPr>
          <w:p w:rsidR="00A61A9A" w:rsidRPr="005C4095" w:rsidRDefault="00A61A9A" w:rsidP="005F5851">
            <w:pPr>
              <w:jc w:val="center"/>
              <w:rPr>
                <w:rFonts w:cstheme="minorHAnsi"/>
                <w:b/>
              </w:rPr>
            </w:pPr>
            <w:r w:rsidRPr="005C4095">
              <w:rPr>
                <w:rFonts w:cstheme="minorHAnsi"/>
                <w:b/>
              </w:rPr>
              <w:t>Risk ID</w:t>
            </w:r>
          </w:p>
        </w:tc>
        <w:tc>
          <w:tcPr>
            <w:tcW w:w="1710" w:type="dxa"/>
            <w:shd w:val="clear" w:color="auto" w:fill="D9D9D9"/>
            <w:vAlign w:val="center"/>
          </w:tcPr>
          <w:p w:rsidR="00A61A9A" w:rsidRPr="005C4095" w:rsidRDefault="00A61A9A" w:rsidP="005F5851">
            <w:pPr>
              <w:jc w:val="center"/>
              <w:rPr>
                <w:rFonts w:cstheme="minorHAnsi"/>
                <w:b/>
              </w:rPr>
            </w:pPr>
            <w:r w:rsidRPr="005C4095">
              <w:rPr>
                <w:rFonts w:cstheme="minorHAnsi"/>
                <w:b/>
              </w:rPr>
              <w:t>Likelihood</w:t>
            </w:r>
          </w:p>
        </w:tc>
        <w:tc>
          <w:tcPr>
            <w:tcW w:w="2070" w:type="dxa"/>
            <w:shd w:val="clear" w:color="auto" w:fill="D9D9D9"/>
            <w:vAlign w:val="center"/>
          </w:tcPr>
          <w:p w:rsidR="00A61A9A" w:rsidRPr="005C4095" w:rsidRDefault="00A61A9A" w:rsidP="005F5851">
            <w:pPr>
              <w:jc w:val="center"/>
              <w:rPr>
                <w:rFonts w:cstheme="minorHAnsi"/>
                <w:b/>
              </w:rPr>
            </w:pPr>
            <w:r w:rsidRPr="005C4095">
              <w:rPr>
                <w:rFonts w:cstheme="minorHAnsi"/>
                <w:b/>
              </w:rPr>
              <w:t>Impact</w:t>
            </w:r>
          </w:p>
        </w:tc>
        <w:tc>
          <w:tcPr>
            <w:tcW w:w="2160" w:type="dxa"/>
            <w:shd w:val="clear" w:color="auto" w:fill="D9D9D9"/>
            <w:vAlign w:val="center"/>
          </w:tcPr>
          <w:p w:rsidR="00A61A9A" w:rsidRPr="005C4095" w:rsidRDefault="00A61A9A" w:rsidP="005F5851">
            <w:pPr>
              <w:jc w:val="center"/>
              <w:rPr>
                <w:rFonts w:cstheme="minorHAnsi"/>
                <w:b/>
              </w:rPr>
            </w:pPr>
            <w:r w:rsidRPr="005C4095">
              <w:rPr>
                <w:rFonts w:cstheme="minorHAnsi"/>
                <w:b/>
              </w:rPr>
              <w:t>Detection Difficulty</w:t>
            </w:r>
          </w:p>
        </w:tc>
        <w:tc>
          <w:tcPr>
            <w:tcW w:w="2068" w:type="dxa"/>
            <w:shd w:val="clear" w:color="auto" w:fill="D9D9D9"/>
            <w:vAlign w:val="center"/>
          </w:tcPr>
          <w:p w:rsidR="00A61A9A" w:rsidRPr="005C4095" w:rsidRDefault="00A61A9A" w:rsidP="005F5851">
            <w:pPr>
              <w:jc w:val="center"/>
              <w:rPr>
                <w:rFonts w:cstheme="minorHAnsi"/>
                <w:b/>
              </w:rPr>
            </w:pPr>
            <w:r w:rsidRPr="005C4095">
              <w:rPr>
                <w:rFonts w:cstheme="minorHAnsi"/>
                <w:b/>
              </w:rPr>
              <w:t>When</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T.1</w:t>
            </w:r>
          </w:p>
        </w:tc>
        <w:tc>
          <w:tcPr>
            <w:tcW w:w="1710" w:type="dxa"/>
            <w:vAlign w:val="center"/>
          </w:tcPr>
          <w:p w:rsidR="00A61A9A" w:rsidRPr="005C4095" w:rsidRDefault="00A61A9A" w:rsidP="005F5851">
            <w:pPr>
              <w:jc w:val="center"/>
              <w:rPr>
                <w:rFonts w:cstheme="minorHAnsi"/>
              </w:rPr>
            </w:pPr>
            <w:r w:rsidRPr="005C4095">
              <w:rPr>
                <w:rFonts w:cstheme="minorHAnsi"/>
              </w:rPr>
              <w:t>2</w:t>
            </w:r>
          </w:p>
        </w:tc>
        <w:tc>
          <w:tcPr>
            <w:tcW w:w="2070" w:type="dxa"/>
            <w:vAlign w:val="center"/>
          </w:tcPr>
          <w:p w:rsidR="00A61A9A" w:rsidRPr="005C4095" w:rsidRDefault="00A61A9A" w:rsidP="005F5851">
            <w:pPr>
              <w:jc w:val="center"/>
              <w:rPr>
                <w:rFonts w:cstheme="minorHAnsi"/>
              </w:rPr>
            </w:pPr>
            <w:r w:rsidRPr="005C4095">
              <w:rPr>
                <w:rFonts w:cstheme="minorHAnsi"/>
              </w:rPr>
              <w:t>4</w:t>
            </w:r>
          </w:p>
        </w:tc>
        <w:tc>
          <w:tcPr>
            <w:tcW w:w="2160" w:type="dxa"/>
            <w:vAlign w:val="center"/>
          </w:tcPr>
          <w:p w:rsidR="00A61A9A" w:rsidRPr="005C4095" w:rsidRDefault="00A61A9A" w:rsidP="005F5851">
            <w:pPr>
              <w:jc w:val="center"/>
              <w:rPr>
                <w:rFonts w:cstheme="minorHAnsi"/>
              </w:rPr>
            </w:pPr>
            <w:r w:rsidRPr="005C4095">
              <w:rPr>
                <w:rFonts w:cstheme="minorHAnsi"/>
              </w:rPr>
              <w:t>4</w:t>
            </w:r>
          </w:p>
        </w:tc>
        <w:tc>
          <w:tcPr>
            <w:tcW w:w="2068" w:type="dxa"/>
            <w:vAlign w:val="center"/>
          </w:tcPr>
          <w:p w:rsidR="00A61A9A" w:rsidRPr="005C4095" w:rsidRDefault="00A61A9A" w:rsidP="005F5851">
            <w:pPr>
              <w:jc w:val="center"/>
              <w:rPr>
                <w:rFonts w:cstheme="minorHAnsi"/>
              </w:rPr>
            </w:pPr>
            <w:r w:rsidRPr="005C4095">
              <w:rPr>
                <w:rFonts w:cstheme="minorHAnsi"/>
              </w:rPr>
              <w:t>Test</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T.2</w:t>
            </w:r>
          </w:p>
        </w:tc>
        <w:tc>
          <w:tcPr>
            <w:tcW w:w="1710" w:type="dxa"/>
            <w:vAlign w:val="center"/>
          </w:tcPr>
          <w:p w:rsidR="00A61A9A" w:rsidRPr="005C4095" w:rsidRDefault="00A61A9A" w:rsidP="005F5851">
            <w:pPr>
              <w:jc w:val="center"/>
              <w:rPr>
                <w:rFonts w:cstheme="minorHAnsi"/>
              </w:rPr>
            </w:pPr>
            <w:r w:rsidRPr="005C4095">
              <w:rPr>
                <w:rFonts w:cstheme="minorHAnsi"/>
              </w:rPr>
              <w:t>3</w:t>
            </w:r>
          </w:p>
        </w:tc>
        <w:tc>
          <w:tcPr>
            <w:tcW w:w="2070" w:type="dxa"/>
            <w:vAlign w:val="center"/>
          </w:tcPr>
          <w:p w:rsidR="00A61A9A" w:rsidRPr="005C4095" w:rsidRDefault="00A61A9A" w:rsidP="005F5851">
            <w:pPr>
              <w:jc w:val="center"/>
              <w:rPr>
                <w:rFonts w:cstheme="minorHAnsi"/>
              </w:rPr>
            </w:pPr>
            <w:r w:rsidRPr="005C4095">
              <w:rPr>
                <w:rFonts w:cstheme="minorHAnsi"/>
              </w:rPr>
              <w:t>5</w:t>
            </w:r>
          </w:p>
        </w:tc>
        <w:tc>
          <w:tcPr>
            <w:tcW w:w="2160" w:type="dxa"/>
            <w:vAlign w:val="center"/>
          </w:tcPr>
          <w:p w:rsidR="00A61A9A" w:rsidRPr="005C4095" w:rsidRDefault="00A61A9A" w:rsidP="005F5851">
            <w:pPr>
              <w:jc w:val="center"/>
              <w:rPr>
                <w:rFonts w:cstheme="minorHAnsi"/>
              </w:rPr>
            </w:pPr>
            <w:r w:rsidRPr="005C4095">
              <w:rPr>
                <w:rFonts w:cstheme="minorHAnsi"/>
              </w:rPr>
              <w:t>3</w:t>
            </w:r>
          </w:p>
        </w:tc>
        <w:tc>
          <w:tcPr>
            <w:tcW w:w="2068" w:type="dxa"/>
            <w:vAlign w:val="center"/>
          </w:tcPr>
          <w:p w:rsidR="00A61A9A" w:rsidRPr="005C4095" w:rsidRDefault="00A61A9A" w:rsidP="005F5851">
            <w:pPr>
              <w:jc w:val="center"/>
              <w:rPr>
                <w:rFonts w:cstheme="minorHAnsi"/>
              </w:rPr>
            </w:pPr>
            <w:r w:rsidRPr="005C4095">
              <w:rPr>
                <w:rFonts w:cstheme="minorHAnsi"/>
              </w:rPr>
              <w:t>Implementation</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T.3</w:t>
            </w:r>
          </w:p>
        </w:tc>
        <w:tc>
          <w:tcPr>
            <w:tcW w:w="1710" w:type="dxa"/>
            <w:vAlign w:val="center"/>
          </w:tcPr>
          <w:p w:rsidR="00A61A9A" w:rsidRPr="005C4095" w:rsidRDefault="00A61A9A" w:rsidP="005F5851">
            <w:pPr>
              <w:jc w:val="center"/>
              <w:rPr>
                <w:rFonts w:cstheme="minorHAnsi"/>
              </w:rPr>
            </w:pPr>
            <w:r w:rsidRPr="005C4095">
              <w:rPr>
                <w:rFonts w:cstheme="minorHAnsi"/>
              </w:rPr>
              <w:t>1</w:t>
            </w:r>
          </w:p>
        </w:tc>
        <w:tc>
          <w:tcPr>
            <w:tcW w:w="2070" w:type="dxa"/>
            <w:vAlign w:val="center"/>
          </w:tcPr>
          <w:p w:rsidR="00A61A9A" w:rsidRPr="005C4095" w:rsidRDefault="00A61A9A" w:rsidP="005F5851">
            <w:pPr>
              <w:jc w:val="center"/>
              <w:rPr>
                <w:rFonts w:cstheme="minorHAnsi"/>
              </w:rPr>
            </w:pPr>
            <w:r w:rsidRPr="005C4095">
              <w:rPr>
                <w:rFonts w:cstheme="minorHAnsi"/>
              </w:rPr>
              <w:t>2</w:t>
            </w:r>
          </w:p>
        </w:tc>
        <w:tc>
          <w:tcPr>
            <w:tcW w:w="2160" w:type="dxa"/>
            <w:vAlign w:val="center"/>
          </w:tcPr>
          <w:p w:rsidR="00A61A9A" w:rsidRPr="005C4095" w:rsidRDefault="00A61A9A" w:rsidP="005F5851">
            <w:pPr>
              <w:jc w:val="center"/>
              <w:rPr>
                <w:rFonts w:cstheme="minorHAnsi"/>
              </w:rPr>
            </w:pPr>
            <w:r w:rsidRPr="005C4095">
              <w:rPr>
                <w:rFonts w:cstheme="minorHAnsi"/>
              </w:rPr>
              <w:t>5</w:t>
            </w:r>
          </w:p>
        </w:tc>
        <w:tc>
          <w:tcPr>
            <w:tcW w:w="2068" w:type="dxa"/>
            <w:vAlign w:val="center"/>
          </w:tcPr>
          <w:p w:rsidR="00A61A9A" w:rsidRPr="005C4095" w:rsidRDefault="00A61A9A" w:rsidP="005F5851">
            <w:pPr>
              <w:jc w:val="center"/>
              <w:rPr>
                <w:rFonts w:cstheme="minorHAnsi"/>
              </w:rPr>
            </w:pPr>
            <w:r w:rsidRPr="005C4095">
              <w:rPr>
                <w:rFonts w:cstheme="minorHAnsi"/>
              </w:rPr>
              <w:t>Startup</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T.4</w:t>
            </w:r>
          </w:p>
        </w:tc>
        <w:tc>
          <w:tcPr>
            <w:tcW w:w="1710" w:type="dxa"/>
            <w:vAlign w:val="center"/>
          </w:tcPr>
          <w:p w:rsidR="00A61A9A" w:rsidRPr="005C4095" w:rsidRDefault="00A61A9A" w:rsidP="005F5851">
            <w:pPr>
              <w:jc w:val="center"/>
              <w:rPr>
                <w:rFonts w:cstheme="minorHAnsi"/>
              </w:rPr>
            </w:pPr>
            <w:r w:rsidRPr="005C4095">
              <w:rPr>
                <w:rFonts w:cstheme="minorHAnsi"/>
              </w:rPr>
              <w:t>5</w:t>
            </w:r>
          </w:p>
        </w:tc>
        <w:tc>
          <w:tcPr>
            <w:tcW w:w="2070" w:type="dxa"/>
            <w:vAlign w:val="center"/>
          </w:tcPr>
          <w:p w:rsidR="00A61A9A" w:rsidRPr="005C4095" w:rsidRDefault="00A61A9A" w:rsidP="005F5851">
            <w:pPr>
              <w:jc w:val="center"/>
              <w:rPr>
                <w:rFonts w:cstheme="minorHAnsi"/>
              </w:rPr>
            </w:pPr>
            <w:r w:rsidRPr="005C4095">
              <w:rPr>
                <w:rFonts w:cstheme="minorHAnsi"/>
              </w:rPr>
              <w:t>4</w:t>
            </w:r>
          </w:p>
        </w:tc>
        <w:tc>
          <w:tcPr>
            <w:tcW w:w="2160" w:type="dxa"/>
            <w:vAlign w:val="center"/>
          </w:tcPr>
          <w:p w:rsidR="00A61A9A" w:rsidRPr="005C4095" w:rsidRDefault="00A61A9A" w:rsidP="005F5851">
            <w:pPr>
              <w:jc w:val="center"/>
              <w:rPr>
                <w:rFonts w:cstheme="minorHAnsi"/>
              </w:rPr>
            </w:pPr>
            <w:r w:rsidRPr="005C4095">
              <w:rPr>
                <w:rFonts w:cstheme="minorHAnsi"/>
              </w:rPr>
              <w:t>4</w:t>
            </w:r>
          </w:p>
        </w:tc>
        <w:tc>
          <w:tcPr>
            <w:tcW w:w="2068" w:type="dxa"/>
            <w:vAlign w:val="center"/>
          </w:tcPr>
          <w:p w:rsidR="00A61A9A" w:rsidRPr="005C4095" w:rsidRDefault="00A61A9A" w:rsidP="005F5851">
            <w:pPr>
              <w:jc w:val="center"/>
              <w:rPr>
                <w:rFonts w:cstheme="minorHAnsi"/>
              </w:rPr>
            </w:pPr>
            <w:r w:rsidRPr="005C4095">
              <w:rPr>
                <w:rFonts w:cstheme="minorHAnsi"/>
              </w:rPr>
              <w:t>Startup</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E.1</w:t>
            </w:r>
          </w:p>
        </w:tc>
        <w:tc>
          <w:tcPr>
            <w:tcW w:w="1710" w:type="dxa"/>
            <w:vAlign w:val="center"/>
          </w:tcPr>
          <w:p w:rsidR="00A61A9A" w:rsidRPr="005C4095" w:rsidRDefault="00A61A9A" w:rsidP="005F5851">
            <w:pPr>
              <w:jc w:val="center"/>
              <w:rPr>
                <w:rFonts w:cstheme="minorHAnsi"/>
              </w:rPr>
            </w:pPr>
            <w:r w:rsidRPr="005C4095">
              <w:rPr>
                <w:rFonts w:cstheme="minorHAnsi"/>
              </w:rPr>
              <w:t>4</w:t>
            </w:r>
          </w:p>
        </w:tc>
        <w:tc>
          <w:tcPr>
            <w:tcW w:w="2070" w:type="dxa"/>
            <w:vAlign w:val="center"/>
          </w:tcPr>
          <w:p w:rsidR="00A61A9A" w:rsidRPr="005C4095" w:rsidRDefault="00A61A9A" w:rsidP="005F5851">
            <w:pPr>
              <w:jc w:val="center"/>
              <w:rPr>
                <w:rFonts w:cstheme="minorHAnsi"/>
              </w:rPr>
            </w:pPr>
            <w:r w:rsidRPr="005C4095">
              <w:rPr>
                <w:rFonts w:cstheme="minorHAnsi"/>
              </w:rPr>
              <w:t>3</w:t>
            </w:r>
          </w:p>
        </w:tc>
        <w:tc>
          <w:tcPr>
            <w:tcW w:w="2160" w:type="dxa"/>
            <w:vAlign w:val="center"/>
          </w:tcPr>
          <w:p w:rsidR="00A61A9A" w:rsidRPr="005C4095" w:rsidRDefault="00A61A9A" w:rsidP="005F5851">
            <w:pPr>
              <w:jc w:val="center"/>
              <w:rPr>
                <w:rFonts w:cstheme="minorHAnsi"/>
              </w:rPr>
            </w:pPr>
            <w:r w:rsidRPr="005C4095">
              <w:rPr>
                <w:rFonts w:cstheme="minorHAnsi"/>
              </w:rPr>
              <w:t>1</w:t>
            </w:r>
          </w:p>
        </w:tc>
        <w:tc>
          <w:tcPr>
            <w:tcW w:w="2068" w:type="dxa"/>
            <w:vAlign w:val="center"/>
          </w:tcPr>
          <w:p w:rsidR="00A61A9A" w:rsidRPr="005C4095" w:rsidRDefault="00A61A9A" w:rsidP="005F5851">
            <w:pPr>
              <w:jc w:val="center"/>
              <w:rPr>
                <w:rFonts w:cstheme="minorHAnsi"/>
              </w:rPr>
            </w:pPr>
            <w:r w:rsidRPr="005C4095">
              <w:rPr>
                <w:rFonts w:cstheme="minorHAnsi"/>
              </w:rPr>
              <w:t>Test</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E.2</w:t>
            </w:r>
          </w:p>
        </w:tc>
        <w:tc>
          <w:tcPr>
            <w:tcW w:w="1710" w:type="dxa"/>
            <w:vAlign w:val="center"/>
          </w:tcPr>
          <w:p w:rsidR="00A61A9A" w:rsidRPr="005C4095" w:rsidRDefault="00A61A9A" w:rsidP="005F5851">
            <w:pPr>
              <w:jc w:val="center"/>
              <w:rPr>
                <w:rFonts w:cstheme="minorHAnsi"/>
              </w:rPr>
            </w:pPr>
            <w:r w:rsidRPr="005C4095">
              <w:rPr>
                <w:rFonts w:cstheme="minorHAnsi"/>
              </w:rPr>
              <w:t>3</w:t>
            </w:r>
          </w:p>
        </w:tc>
        <w:tc>
          <w:tcPr>
            <w:tcW w:w="2070" w:type="dxa"/>
            <w:vAlign w:val="center"/>
          </w:tcPr>
          <w:p w:rsidR="00A61A9A" w:rsidRPr="005C4095" w:rsidRDefault="00A61A9A" w:rsidP="005F5851">
            <w:pPr>
              <w:jc w:val="center"/>
              <w:rPr>
                <w:rFonts w:cstheme="minorHAnsi"/>
              </w:rPr>
            </w:pPr>
            <w:r w:rsidRPr="005C4095">
              <w:rPr>
                <w:rFonts w:cstheme="minorHAnsi"/>
              </w:rPr>
              <w:t>3</w:t>
            </w:r>
          </w:p>
        </w:tc>
        <w:tc>
          <w:tcPr>
            <w:tcW w:w="2160" w:type="dxa"/>
            <w:vAlign w:val="center"/>
          </w:tcPr>
          <w:p w:rsidR="00A61A9A" w:rsidRPr="005C4095" w:rsidRDefault="00A61A9A" w:rsidP="005F5851">
            <w:pPr>
              <w:jc w:val="center"/>
              <w:rPr>
                <w:rFonts w:cstheme="minorHAnsi"/>
              </w:rPr>
            </w:pPr>
            <w:r w:rsidRPr="005C4095">
              <w:rPr>
                <w:rFonts w:cstheme="minorHAnsi"/>
              </w:rPr>
              <w:t>1</w:t>
            </w:r>
          </w:p>
        </w:tc>
        <w:tc>
          <w:tcPr>
            <w:tcW w:w="2068" w:type="dxa"/>
            <w:vAlign w:val="center"/>
          </w:tcPr>
          <w:p w:rsidR="00A61A9A" w:rsidRPr="005C4095" w:rsidRDefault="00A61A9A" w:rsidP="005F5851">
            <w:pPr>
              <w:jc w:val="center"/>
              <w:rPr>
                <w:rFonts w:cstheme="minorHAnsi"/>
              </w:rPr>
            </w:pPr>
            <w:r w:rsidRPr="005C4095">
              <w:rPr>
                <w:rFonts w:cstheme="minorHAnsi"/>
              </w:rPr>
              <w:t>Test</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O.1</w:t>
            </w:r>
          </w:p>
        </w:tc>
        <w:tc>
          <w:tcPr>
            <w:tcW w:w="1710" w:type="dxa"/>
            <w:vAlign w:val="center"/>
          </w:tcPr>
          <w:p w:rsidR="00A61A9A" w:rsidRPr="005C4095" w:rsidRDefault="00A61A9A" w:rsidP="005F5851">
            <w:pPr>
              <w:jc w:val="center"/>
              <w:rPr>
                <w:rFonts w:cstheme="minorHAnsi"/>
              </w:rPr>
            </w:pPr>
            <w:r w:rsidRPr="005C4095">
              <w:rPr>
                <w:rFonts w:cstheme="minorHAnsi"/>
              </w:rPr>
              <w:t>2</w:t>
            </w:r>
          </w:p>
        </w:tc>
        <w:tc>
          <w:tcPr>
            <w:tcW w:w="2070" w:type="dxa"/>
            <w:vAlign w:val="center"/>
          </w:tcPr>
          <w:p w:rsidR="00A61A9A" w:rsidRPr="005C4095" w:rsidRDefault="00A61A9A" w:rsidP="005F5851">
            <w:pPr>
              <w:jc w:val="center"/>
              <w:rPr>
                <w:rFonts w:cstheme="minorHAnsi"/>
              </w:rPr>
            </w:pPr>
            <w:r w:rsidRPr="005C4095">
              <w:rPr>
                <w:rFonts w:cstheme="minorHAnsi"/>
              </w:rPr>
              <w:t>2</w:t>
            </w:r>
          </w:p>
        </w:tc>
        <w:tc>
          <w:tcPr>
            <w:tcW w:w="2160" w:type="dxa"/>
            <w:vAlign w:val="center"/>
          </w:tcPr>
          <w:p w:rsidR="00A61A9A" w:rsidRPr="005C4095" w:rsidRDefault="00A61A9A" w:rsidP="005F5851">
            <w:pPr>
              <w:jc w:val="center"/>
              <w:rPr>
                <w:rFonts w:cstheme="minorHAnsi"/>
              </w:rPr>
            </w:pPr>
            <w:r w:rsidRPr="005C4095">
              <w:rPr>
                <w:rFonts w:cstheme="minorHAnsi"/>
              </w:rPr>
              <w:t>1</w:t>
            </w:r>
          </w:p>
        </w:tc>
        <w:tc>
          <w:tcPr>
            <w:tcW w:w="2068" w:type="dxa"/>
            <w:vAlign w:val="center"/>
          </w:tcPr>
          <w:p w:rsidR="00A61A9A" w:rsidRPr="005C4095" w:rsidRDefault="00A61A9A" w:rsidP="005F5851">
            <w:pPr>
              <w:jc w:val="center"/>
              <w:rPr>
                <w:rFonts w:cstheme="minorHAnsi"/>
              </w:rPr>
            </w:pPr>
            <w:r w:rsidRPr="005C4095">
              <w:rPr>
                <w:rFonts w:cstheme="minorHAnsi"/>
              </w:rPr>
              <w:t>Entire Lifecycle</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O.2</w:t>
            </w:r>
          </w:p>
        </w:tc>
        <w:tc>
          <w:tcPr>
            <w:tcW w:w="1710" w:type="dxa"/>
            <w:vAlign w:val="center"/>
          </w:tcPr>
          <w:p w:rsidR="00A61A9A" w:rsidRPr="005C4095" w:rsidRDefault="00A61A9A" w:rsidP="005F5851">
            <w:pPr>
              <w:jc w:val="center"/>
              <w:rPr>
                <w:rFonts w:cstheme="minorHAnsi"/>
              </w:rPr>
            </w:pPr>
            <w:r w:rsidRPr="005C4095">
              <w:rPr>
                <w:rFonts w:cstheme="minorHAnsi"/>
              </w:rPr>
              <w:t>3</w:t>
            </w:r>
          </w:p>
        </w:tc>
        <w:tc>
          <w:tcPr>
            <w:tcW w:w="2070" w:type="dxa"/>
            <w:vAlign w:val="center"/>
          </w:tcPr>
          <w:p w:rsidR="00A61A9A" w:rsidRPr="005C4095" w:rsidRDefault="00A61A9A" w:rsidP="005F5851">
            <w:pPr>
              <w:jc w:val="center"/>
              <w:rPr>
                <w:rFonts w:cstheme="minorHAnsi"/>
              </w:rPr>
            </w:pPr>
            <w:r w:rsidRPr="005C4095">
              <w:rPr>
                <w:rFonts w:cstheme="minorHAnsi"/>
              </w:rPr>
              <w:t>1</w:t>
            </w:r>
          </w:p>
        </w:tc>
        <w:tc>
          <w:tcPr>
            <w:tcW w:w="2160" w:type="dxa"/>
            <w:vAlign w:val="center"/>
          </w:tcPr>
          <w:p w:rsidR="00A61A9A" w:rsidRPr="005C4095" w:rsidRDefault="00A61A9A" w:rsidP="005F5851">
            <w:pPr>
              <w:jc w:val="center"/>
              <w:rPr>
                <w:rFonts w:cstheme="minorHAnsi"/>
              </w:rPr>
            </w:pPr>
            <w:r w:rsidRPr="005C4095">
              <w:rPr>
                <w:rFonts w:cstheme="minorHAnsi"/>
              </w:rPr>
              <w:t>1</w:t>
            </w:r>
          </w:p>
        </w:tc>
        <w:tc>
          <w:tcPr>
            <w:tcW w:w="2068" w:type="dxa"/>
            <w:vAlign w:val="center"/>
          </w:tcPr>
          <w:p w:rsidR="00A61A9A" w:rsidRPr="005C4095" w:rsidRDefault="00A61A9A" w:rsidP="005F5851">
            <w:pPr>
              <w:jc w:val="center"/>
              <w:rPr>
                <w:rFonts w:cstheme="minorHAnsi"/>
              </w:rPr>
            </w:pPr>
            <w:r w:rsidRPr="005C4095">
              <w:rPr>
                <w:rFonts w:cstheme="minorHAnsi"/>
              </w:rPr>
              <w:t>Entire Lifecycle</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PM.1</w:t>
            </w:r>
          </w:p>
        </w:tc>
        <w:tc>
          <w:tcPr>
            <w:tcW w:w="1710" w:type="dxa"/>
            <w:vAlign w:val="center"/>
          </w:tcPr>
          <w:p w:rsidR="00A61A9A" w:rsidRPr="005C4095" w:rsidRDefault="00A61A9A" w:rsidP="005F5851">
            <w:pPr>
              <w:jc w:val="center"/>
              <w:rPr>
                <w:rFonts w:cstheme="minorHAnsi"/>
              </w:rPr>
            </w:pPr>
            <w:r w:rsidRPr="005C4095">
              <w:rPr>
                <w:rFonts w:cstheme="minorHAnsi"/>
              </w:rPr>
              <w:t>5</w:t>
            </w:r>
          </w:p>
        </w:tc>
        <w:tc>
          <w:tcPr>
            <w:tcW w:w="2070" w:type="dxa"/>
            <w:vAlign w:val="center"/>
          </w:tcPr>
          <w:p w:rsidR="00A61A9A" w:rsidRPr="005C4095" w:rsidRDefault="00A61A9A" w:rsidP="005F5851">
            <w:pPr>
              <w:jc w:val="center"/>
              <w:rPr>
                <w:rFonts w:cstheme="minorHAnsi"/>
              </w:rPr>
            </w:pPr>
            <w:r w:rsidRPr="005C4095">
              <w:rPr>
                <w:rFonts w:cstheme="minorHAnsi"/>
              </w:rPr>
              <w:t>3</w:t>
            </w:r>
          </w:p>
        </w:tc>
        <w:tc>
          <w:tcPr>
            <w:tcW w:w="2160" w:type="dxa"/>
            <w:vAlign w:val="center"/>
          </w:tcPr>
          <w:p w:rsidR="00A61A9A" w:rsidRPr="005C4095" w:rsidRDefault="00A61A9A" w:rsidP="005F5851">
            <w:pPr>
              <w:jc w:val="center"/>
              <w:rPr>
                <w:rFonts w:cstheme="minorHAnsi"/>
              </w:rPr>
            </w:pPr>
            <w:r w:rsidRPr="005C4095">
              <w:rPr>
                <w:rFonts w:cstheme="minorHAnsi"/>
              </w:rPr>
              <w:t>5</w:t>
            </w:r>
          </w:p>
        </w:tc>
        <w:tc>
          <w:tcPr>
            <w:tcW w:w="2068" w:type="dxa"/>
            <w:vAlign w:val="center"/>
          </w:tcPr>
          <w:p w:rsidR="00A61A9A" w:rsidRPr="005C4095" w:rsidRDefault="00A61A9A" w:rsidP="005F5851">
            <w:pPr>
              <w:jc w:val="center"/>
              <w:rPr>
                <w:rFonts w:cstheme="minorHAnsi"/>
              </w:rPr>
            </w:pPr>
            <w:r w:rsidRPr="005C4095">
              <w:rPr>
                <w:rFonts w:cstheme="minorHAnsi"/>
              </w:rPr>
              <w:t>Startup</w:t>
            </w:r>
          </w:p>
        </w:tc>
      </w:tr>
    </w:tbl>
    <w:p w:rsidR="00280C68" w:rsidRDefault="007A7E48" w:rsidP="00280C68">
      <w:pPr>
        <w:numPr>
          <w:ins w:id="138" w:author="Kristin Mead" w:date="2012-02-28T10:34:00Z"/>
        </w:numPr>
        <w:rPr>
          <w:ins w:id="139" w:author="Kristin Mead" w:date="2012-02-28T10:34:00Z"/>
        </w:rPr>
      </w:pPr>
      <w:r>
        <w:rPr>
          <w:noProof/>
        </w:rPr>
        <w:pict>
          <v:shapetype id="_x0000_t202" coordsize="21600,21600" o:spt="202" path="m,l,21600r21600,l21600,xe">
            <v:stroke joinstyle="miter"/>
            <v:path gradientshapeok="t" o:connecttype="rect"/>
          </v:shapetype>
          <v:shape id="Text Box 10" o:spid="_x0000_s1026" type="#_x0000_t202" style="position:absolute;margin-left:154pt;margin-top:10.9pt;width:136.55pt;height:27pt;z-index:-251656704;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" filled="f" stroked="f">
            <v:textbox inset=",7.2pt,,7.2pt">
              <w:txbxContent>
                <w:p w:rsidR="008D490B" w:rsidRPr="00421C08" w:rsidRDefault="008D490B" w:rsidP="006A17B5">
                  <w:pPr>
                    <w:rPr>
                      <w:b/>
                      <w:sz w:val="18"/>
                      <w:szCs w:val="18"/>
                    </w:rPr>
                  </w:pPr>
                  <w:r w:rsidRPr="00421C08">
                    <w:rPr>
                      <w:b/>
                      <w:sz w:val="18"/>
                      <w:szCs w:val="18"/>
                    </w:rPr>
                    <w:t xml:space="preserve">Table </w:t>
                  </w:r>
                  <w:ins w:id="140" w:author="Kristin" w:date="2012-02-28T13:44:00Z">
                    <w:r>
                      <w:rPr>
                        <w:b/>
                        <w:sz w:val="18"/>
                        <w:szCs w:val="18"/>
                      </w:rPr>
                      <w:t>1</w:t>
                    </w:r>
                  </w:ins>
                  <w:del w:id="141" w:author="Kristin" w:date="2012-02-28T13:44:00Z">
                    <w:r w:rsidRPr="00421C08" w:rsidDel="0008690B">
                      <w:rPr>
                        <w:b/>
                        <w:sz w:val="18"/>
                        <w:szCs w:val="18"/>
                      </w:rPr>
                      <w:delText>3</w:delText>
                    </w:r>
                    <w:r w:rsidRPr="00421C08" w:rsidDel="00253896">
                      <w:rPr>
                        <w:b/>
                        <w:sz w:val="18"/>
                        <w:szCs w:val="18"/>
                      </w:rPr>
                      <w:delText>.1</w:delText>
                    </w:r>
                  </w:del>
                  <w:r w:rsidRPr="00421C08">
                    <w:rPr>
                      <w:b/>
                      <w:sz w:val="18"/>
                      <w:szCs w:val="18"/>
                    </w:rPr>
                    <w:t>: Risk Assessment</w:t>
                  </w:r>
                </w:p>
              </w:txbxContent>
            </v:textbox>
            <w10:wrap type="tight"/>
          </v:shape>
        </w:pict>
      </w:r>
    </w:p>
    <w:p w:rsidR="00F5399D" w:rsidRDefault="00F5399D" w:rsidP="00280C68"/>
    <w:p w:rsidR="000D6555" w:rsidRDefault="00A61A9A" w:rsidP="00806C8F">
      <w:pPr>
        <w:pStyle w:val="Heading2"/>
      </w:pPr>
      <w:r>
        <w:t>Risk Severity</w:t>
      </w:r>
    </w:p>
    <w:p w:rsidR="006A17B5" w:rsidRDefault="006A17B5" w:rsidP="006A17B5">
      <w:pPr>
        <w:contextualSpacing/>
        <w:rPr>
          <w:ins w:id="142" w:author="Kristin" w:date="2012-02-28T12:43:00Z"/>
        </w:rPr>
      </w:pPr>
      <w:r>
        <w:t xml:space="preserve">Based on the risk assessment in </w:t>
      </w:r>
      <w:r w:rsidR="0042120D">
        <w:t>S</w:t>
      </w:r>
      <w:r>
        <w:t xml:space="preserve">ection 3.2, a visualization of risk severity is shown in </w:t>
      </w:r>
      <w:ins w:id="143" w:author="Kristin Mead" w:date="2012-02-28T10:35:00Z">
        <w:r w:rsidR="00A310EE">
          <w:t>F</w:t>
        </w:r>
      </w:ins>
      <w:del w:id="144" w:author="Kristin Mead" w:date="2012-02-28T10:35:00Z">
        <w:r w:rsidDel="00A310EE">
          <w:delText>f</w:delText>
        </w:r>
      </w:del>
      <w:r>
        <w:t xml:space="preserve">igure 3.2.  The risks identified by risk ID T.4 and T.2 </w:t>
      </w:r>
      <w:proofErr w:type="gramStart"/>
      <w:r>
        <w:t>have</w:t>
      </w:r>
      <w:proofErr w:type="gramEnd"/>
      <w:r>
        <w:t xml:space="preserve"> a high impact as well as high likelihood of occurrence.  Due to these factors they have been identified as red zone risks and shall be monitored very closely.  Risks with medium impact and medium to high likelihood of occurrence have been identified by risk ID PM.1, E.1, and T.1.  These risks are within the yellow zone of the matrix and will be monitored periodically but pose no “show stopping” potential.  Risks in the white zone, which are O.3, O.1, and T.3, have low impact and low likelihood of occurrence.  Due to </w:t>
      </w:r>
      <w:r w:rsidR="00776E92">
        <w:t>these factors</w:t>
      </w:r>
      <w:r>
        <w:t xml:space="preserve"> they will be monitored on a monthly basis.  However all mitigation plans will be enforced throughout the project lifecycle such that no contingency plans will be initiated.  </w:t>
      </w:r>
    </w:p>
    <w:p w:rsidR="00F5399D" w:rsidRDefault="00F5399D" w:rsidP="006A17B5">
      <w:pPr>
        <w:contextualSpacing/>
        <w:rPr>
          <w:ins w:id="145" w:author="Kristin" w:date="2012-02-28T12:43:00Z"/>
        </w:rPr>
      </w:pPr>
    </w:p>
    <w:p w:rsidR="00F5399D" w:rsidRPr="00206948" w:rsidRDefault="00F5399D" w:rsidP="006A17B5">
      <w:pPr>
        <w:contextualSpacing/>
      </w:pPr>
    </w:p>
    <w:p w:rsidR="00451E17" w:rsidDel="007F568E" w:rsidRDefault="00451E17" w:rsidP="00451E17">
      <w:pPr>
        <w:spacing w:after="0"/>
        <w:rPr>
          <w:del w:id="146" w:author="Kristin Mead" w:date="2012-02-28T10:35:00Z"/>
        </w:rPr>
      </w:pPr>
    </w:p>
    <w:p w:rsidR="00280C68" w:rsidDel="007F568E" w:rsidRDefault="00280C68" w:rsidP="00451E17">
      <w:pPr>
        <w:spacing w:after="0"/>
        <w:rPr>
          <w:del w:id="147" w:author="Kristin Mead" w:date="2012-02-28T10:35:00Z"/>
        </w:rPr>
      </w:pPr>
    </w:p>
    <w:p w:rsidR="00280C68" w:rsidDel="007F568E" w:rsidRDefault="00280C68" w:rsidP="00451E17">
      <w:pPr>
        <w:spacing w:after="0"/>
        <w:rPr>
          <w:del w:id="148" w:author="Kristin Mead" w:date="2012-02-28T10:35:00Z"/>
        </w:rPr>
      </w:pPr>
    </w:p>
    <w:p w:rsidR="00280C68" w:rsidDel="007F568E" w:rsidRDefault="00280C68" w:rsidP="00451E17">
      <w:pPr>
        <w:spacing w:after="0"/>
        <w:rPr>
          <w:del w:id="149" w:author="Kristin Mead" w:date="2012-02-28T10:35:00Z"/>
        </w:rPr>
      </w:pPr>
    </w:p>
    <w:p w:rsidR="00280C68" w:rsidDel="007F568E" w:rsidRDefault="00280C68" w:rsidP="00451E17">
      <w:pPr>
        <w:spacing w:after="0"/>
        <w:rPr>
          <w:del w:id="150" w:author="Kristin Mead" w:date="2012-02-28T10:35:00Z"/>
        </w:rPr>
      </w:pPr>
    </w:p>
    <w:p w:rsidR="00280C68" w:rsidDel="007F568E" w:rsidRDefault="00280C68" w:rsidP="00451E17">
      <w:pPr>
        <w:spacing w:after="0"/>
        <w:rPr>
          <w:del w:id="151" w:author="Kristin Mead" w:date="2012-02-28T10:35:00Z"/>
        </w:rPr>
      </w:pPr>
    </w:p>
    <w:p w:rsidR="00280C68" w:rsidDel="007F568E" w:rsidRDefault="00280C68" w:rsidP="00451E17">
      <w:pPr>
        <w:spacing w:after="0"/>
        <w:rPr>
          <w:del w:id="152" w:author="Kristin Mead" w:date="2012-02-28T10:35:00Z"/>
        </w:rPr>
      </w:pPr>
    </w:p>
    <w:p w:rsidR="00280C68" w:rsidRPr="00BD36BB" w:rsidRDefault="00280C68" w:rsidP="00451E17">
      <w:pPr>
        <w:spacing w:after="0"/>
      </w:pPr>
    </w:p>
    <w:tbl>
      <w:tblPr>
        <w:tblStyle w:val="TableGrid"/>
        <w:tblpPr w:leftFromText="180" w:rightFromText="180" w:vertAnchor="text" w:horzAnchor="margin" w:tblpXSpec="center" w:tblpY="173"/>
        <w:tblOverlap w:val="never"/>
        <w:tblW w:w="5501" w:type="dxa"/>
        <w:tblLook w:val="04A0"/>
      </w:tblPr>
      <w:tblGrid>
        <w:gridCol w:w="1100"/>
        <w:gridCol w:w="1100"/>
        <w:gridCol w:w="1100"/>
        <w:gridCol w:w="1100"/>
        <w:gridCol w:w="1101"/>
      </w:tblGrid>
      <w:tr w:rsidR="00A61A9A" w:rsidRPr="005F5851">
        <w:trPr>
          <w:trHeight w:val="655"/>
        </w:trPr>
        <w:tc>
          <w:tcPr>
            <w:tcW w:w="1100" w:type="dxa"/>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r w:rsidRPr="005F5851">
              <w:rPr>
                <w:rFonts w:cstheme="minorHAnsi"/>
                <w:sz w:val="32"/>
                <w:szCs w:val="32"/>
              </w:rPr>
              <w:t>PM.1</w:t>
            </w:r>
          </w:p>
        </w:tc>
        <w:tc>
          <w:tcPr>
            <w:tcW w:w="1100" w:type="dxa"/>
            <w:shd w:val="clear" w:color="auto" w:fill="FF0000"/>
            <w:vAlign w:val="center"/>
          </w:tcPr>
          <w:p w:rsidR="00A61A9A" w:rsidRPr="005F5851" w:rsidRDefault="00A61A9A" w:rsidP="0042120D">
            <w:pPr>
              <w:jc w:val="center"/>
              <w:rPr>
                <w:rFonts w:cstheme="minorHAnsi"/>
                <w:sz w:val="32"/>
                <w:szCs w:val="32"/>
              </w:rPr>
            </w:pPr>
            <w:r w:rsidRPr="005F5851">
              <w:rPr>
                <w:rFonts w:cstheme="minorHAnsi"/>
                <w:sz w:val="32"/>
                <w:szCs w:val="32"/>
              </w:rPr>
              <w:t>T.4</w:t>
            </w:r>
          </w:p>
        </w:tc>
        <w:tc>
          <w:tcPr>
            <w:tcW w:w="1101" w:type="dxa"/>
            <w:shd w:val="clear" w:color="auto" w:fill="FF0000"/>
            <w:vAlign w:val="center"/>
          </w:tcPr>
          <w:p w:rsidR="00A61A9A" w:rsidRPr="005F5851" w:rsidRDefault="00A61A9A" w:rsidP="0042120D">
            <w:pPr>
              <w:jc w:val="center"/>
              <w:rPr>
                <w:rFonts w:cstheme="minorHAnsi"/>
                <w:color w:val="FF0000"/>
                <w:sz w:val="32"/>
                <w:szCs w:val="32"/>
              </w:rPr>
            </w:pPr>
          </w:p>
        </w:tc>
      </w:tr>
      <w:tr w:rsidR="00A61A9A" w:rsidRPr="005F5851">
        <w:trPr>
          <w:trHeight w:val="602"/>
        </w:trPr>
        <w:tc>
          <w:tcPr>
            <w:tcW w:w="1100" w:type="dxa"/>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0000"/>
            <w:vAlign w:val="center"/>
          </w:tcPr>
          <w:p w:rsidR="00A61A9A" w:rsidRPr="005F5851" w:rsidRDefault="00A61A9A" w:rsidP="0042120D">
            <w:pPr>
              <w:jc w:val="center"/>
              <w:rPr>
                <w:rFonts w:cstheme="minorHAnsi"/>
                <w:color w:val="FF0000"/>
                <w:sz w:val="32"/>
                <w:szCs w:val="32"/>
              </w:rPr>
            </w:pPr>
          </w:p>
        </w:tc>
        <w:tc>
          <w:tcPr>
            <w:tcW w:w="1101" w:type="dxa"/>
            <w:shd w:val="clear" w:color="auto" w:fill="FF0000"/>
            <w:vAlign w:val="center"/>
          </w:tcPr>
          <w:p w:rsidR="00A61A9A" w:rsidRPr="005F5851" w:rsidRDefault="00A61A9A" w:rsidP="0042120D">
            <w:pPr>
              <w:jc w:val="center"/>
              <w:rPr>
                <w:rFonts w:cstheme="minorHAnsi"/>
                <w:color w:val="FF0000"/>
                <w:sz w:val="32"/>
                <w:szCs w:val="32"/>
              </w:rPr>
            </w:pPr>
          </w:p>
        </w:tc>
      </w:tr>
      <w:tr w:rsidR="00A61A9A" w:rsidRPr="005F5851">
        <w:trPr>
          <w:trHeight w:val="602"/>
        </w:trPr>
        <w:tc>
          <w:tcPr>
            <w:tcW w:w="1100" w:type="dxa"/>
            <w:vAlign w:val="center"/>
          </w:tcPr>
          <w:p w:rsidR="00A61A9A" w:rsidRPr="005F5851" w:rsidRDefault="00A61A9A" w:rsidP="0042120D">
            <w:pPr>
              <w:jc w:val="center"/>
              <w:rPr>
                <w:rFonts w:cstheme="minorHAnsi"/>
                <w:sz w:val="32"/>
                <w:szCs w:val="32"/>
              </w:rPr>
            </w:pPr>
            <w:r w:rsidRPr="005F5851">
              <w:rPr>
                <w:rFonts w:cstheme="minorHAnsi"/>
                <w:sz w:val="32"/>
                <w:szCs w:val="32"/>
              </w:rPr>
              <w:t>O.3</w:t>
            </w:r>
          </w:p>
        </w:tc>
        <w:tc>
          <w:tcPr>
            <w:tcW w:w="1100" w:type="dxa"/>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r w:rsidRPr="005F5851">
              <w:rPr>
                <w:rFonts w:cstheme="minorHAnsi"/>
                <w:sz w:val="32"/>
                <w:szCs w:val="32"/>
              </w:rPr>
              <w:t>E.1</w:t>
            </w:r>
          </w:p>
          <w:p w:rsidR="00A61A9A" w:rsidRPr="005F5851" w:rsidRDefault="00A61A9A" w:rsidP="0042120D">
            <w:pPr>
              <w:jc w:val="center"/>
              <w:rPr>
                <w:rFonts w:cstheme="minorHAnsi"/>
                <w:sz w:val="32"/>
                <w:szCs w:val="32"/>
              </w:rPr>
            </w:pPr>
          </w:p>
        </w:tc>
        <w:tc>
          <w:tcPr>
            <w:tcW w:w="1101" w:type="dxa"/>
            <w:shd w:val="clear" w:color="auto" w:fill="FF0000"/>
            <w:vAlign w:val="center"/>
          </w:tcPr>
          <w:p w:rsidR="00A61A9A" w:rsidRPr="005F5851" w:rsidRDefault="00A61A9A" w:rsidP="0042120D">
            <w:pPr>
              <w:jc w:val="center"/>
              <w:rPr>
                <w:rFonts w:cstheme="minorHAnsi"/>
                <w:sz w:val="32"/>
                <w:szCs w:val="32"/>
              </w:rPr>
            </w:pPr>
            <w:r w:rsidRPr="005F5851">
              <w:rPr>
                <w:rFonts w:cstheme="minorHAnsi"/>
                <w:sz w:val="32"/>
                <w:szCs w:val="32"/>
              </w:rPr>
              <w:t>T.2</w:t>
            </w:r>
          </w:p>
        </w:tc>
      </w:tr>
      <w:tr w:rsidR="00A61A9A" w:rsidRPr="005F5851">
        <w:trPr>
          <w:trHeight w:val="655"/>
        </w:trPr>
        <w:tc>
          <w:tcPr>
            <w:tcW w:w="1100" w:type="dxa"/>
            <w:vAlign w:val="center"/>
          </w:tcPr>
          <w:p w:rsidR="00A61A9A" w:rsidRPr="005F5851" w:rsidRDefault="00A61A9A" w:rsidP="0042120D">
            <w:pPr>
              <w:jc w:val="center"/>
              <w:rPr>
                <w:rFonts w:cstheme="minorHAnsi"/>
                <w:sz w:val="32"/>
                <w:szCs w:val="32"/>
              </w:rPr>
            </w:pPr>
          </w:p>
        </w:tc>
        <w:tc>
          <w:tcPr>
            <w:tcW w:w="1100" w:type="dxa"/>
            <w:vAlign w:val="center"/>
          </w:tcPr>
          <w:p w:rsidR="00A61A9A" w:rsidRPr="005F5851" w:rsidRDefault="00A61A9A" w:rsidP="0042120D">
            <w:pPr>
              <w:jc w:val="center"/>
              <w:rPr>
                <w:rFonts w:cstheme="minorHAnsi"/>
                <w:sz w:val="32"/>
                <w:szCs w:val="32"/>
              </w:rPr>
            </w:pPr>
            <w:r w:rsidRPr="005F5851">
              <w:rPr>
                <w:rFonts w:cstheme="minorHAnsi"/>
                <w:sz w:val="32"/>
                <w:szCs w:val="32"/>
              </w:rPr>
              <w:t>O.1</w:t>
            </w: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r w:rsidRPr="005F5851">
              <w:rPr>
                <w:rFonts w:cstheme="minorHAnsi"/>
                <w:sz w:val="32"/>
                <w:szCs w:val="32"/>
              </w:rPr>
              <w:t>T.1</w:t>
            </w:r>
          </w:p>
          <w:p w:rsidR="00A61A9A" w:rsidRPr="005F5851" w:rsidRDefault="00A61A9A" w:rsidP="0042120D">
            <w:pPr>
              <w:jc w:val="center"/>
              <w:rPr>
                <w:rFonts w:cstheme="minorHAnsi"/>
                <w:sz w:val="32"/>
                <w:szCs w:val="32"/>
              </w:rPr>
            </w:pPr>
          </w:p>
        </w:tc>
        <w:tc>
          <w:tcPr>
            <w:tcW w:w="1101" w:type="dxa"/>
            <w:shd w:val="clear" w:color="auto" w:fill="FF0000"/>
            <w:vAlign w:val="center"/>
          </w:tcPr>
          <w:p w:rsidR="00A61A9A" w:rsidRPr="005F5851" w:rsidRDefault="00A61A9A" w:rsidP="0042120D">
            <w:pPr>
              <w:jc w:val="center"/>
              <w:rPr>
                <w:rFonts w:cstheme="minorHAnsi"/>
                <w:sz w:val="32"/>
                <w:szCs w:val="32"/>
              </w:rPr>
            </w:pPr>
          </w:p>
        </w:tc>
      </w:tr>
      <w:tr w:rsidR="00A61A9A" w:rsidRPr="005F5851">
        <w:trPr>
          <w:trHeight w:val="655"/>
        </w:trPr>
        <w:tc>
          <w:tcPr>
            <w:tcW w:w="1100" w:type="dxa"/>
            <w:vAlign w:val="center"/>
          </w:tcPr>
          <w:p w:rsidR="00A61A9A" w:rsidRPr="005F5851" w:rsidRDefault="00A61A9A" w:rsidP="0042120D">
            <w:pPr>
              <w:jc w:val="center"/>
              <w:rPr>
                <w:rFonts w:cstheme="minorHAnsi"/>
                <w:sz w:val="32"/>
                <w:szCs w:val="32"/>
              </w:rPr>
            </w:pPr>
          </w:p>
        </w:tc>
        <w:tc>
          <w:tcPr>
            <w:tcW w:w="1100" w:type="dxa"/>
            <w:vAlign w:val="center"/>
          </w:tcPr>
          <w:p w:rsidR="00A61A9A" w:rsidRPr="005F5851" w:rsidRDefault="00A61A9A" w:rsidP="0042120D">
            <w:pPr>
              <w:jc w:val="center"/>
              <w:rPr>
                <w:rFonts w:cstheme="minorHAnsi"/>
                <w:sz w:val="32"/>
                <w:szCs w:val="32"/>
              </w:rPr>
            </w:pPr>
            <w:r w:rsidRPr="005F5851">
              <w:rPr>
                <w:rFonts w:cstheme="minorHAnsi"/>
                <w:sz w:val="32"/>
                <w:szCs w:val="32"/>
              </w:rPr>
              <w:t>T.3</w:t>
            </w:r>
          </w:p>
        </w:tc>
        <w:tc>
          <w:tcPr>
            <w:tcW w:w="1100" w:type="dxa"/>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1" w:type="dxa"/>
            <w:shd w:val="clear" w:color="auto" w:fill="FFFF00"/>
            <w:vAlign w:val="center"/>
          </w:tcPr>
          <w:p w:rsidR="00A61A9A" w:rsidRPr="005F5851" w:rsidRDefault="00A61A9A" w:rsidP="0042120D">
            <w:pPr>
              <w:jc w:val="center"/>
              <w:rPr>
                <w:rFonts w:cstheme="minorHAnsi"/>
                <w:sz w:val="32"/>
                <w:szCs w:val="32"/>
              </w:rPr>
            </w:pPr>
          </w:p>
        </w:tc>
      </w:tr>
    </w:tbl>
    <w:p w:rsidR="00A61A9A" w:rsidRDefault="00A61A9A" w:rsidP="00A61A9A"/>
    <w:p w:rsidR="00A61A9A" w:rsidRDefault="007A7E48" w:rsidP="00A61A9A">
      <w:r>
        <w:rPr>
          <w:noProof/>
        </w:rPr>
        <w:pict>
          <v:shape id="Text Box 8" o:spid="_x0000_s1027" type="#_x0000_t202" style="position:absolute;margin-left:-328.25pt;margin-top:9.3pt;width:1in;height:1in;z-index:25165670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" filled="f" stroked="f">
            <v:textbox inset=",7.2pt,,7.2pt">
              <w:txbxContent>
                <w:p w:rsidR="008D490B" w:rsidRDefault="008D490B" w:rsidP="00A61A9A"/>
              </w:txbxContent>
            </v:textbox>
            <w10:wrap type="tight"/>
          </v:shape>
        </w:pict>
      </w:r>
    </w:p>
    <w:p w:rsidR="00A61A9A" w:rsidRDefault="00A61A9A" w:rsidP="00A61A9A"/>
    <w:p w:rsidR="00A61A9A" w:rsidRDefault="007A7E48" w:rsidP="00A61A9A">
      <w:r>
        <w:rPr>
          <w:noProof/>
        </w:rPr>
        <w:pict>
          <v:shape id="Text Box 4" o:spid="_x0000_s1028" type="#_x0000_t202" style="position:absolute;margin-left:12.75pt;margin-top:12.5pt;width:79.95pt;height:36pt;z-index:25166182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" filled="f" stroked="f">
            <v:textbox inset=",7.2pt,,7.2pt">
              <w:txbxContent>
                <w:p w:rsidR="008D490B" w:rsidRPr="00BD36BB" w:rsidRDefault="008D490B" w:rsidP="00735E03">
                  <w:pPr>
                    <w:rPr>
                      <w:sz w:val="28"/>
                      <w:szCs w:val="28"/>
                    </w:rPr>
                  </w:pPr>
                  <w:r>
                    <w:rPr>
                      <w:sz w:val="28"/>
                      <w:szCs w:val="28"/>
                    </w:rPr>
                    <w:t>Likelihood</w:t>
                  </w:r>
                </w:p>
                <w:p w:rsidR="008D490B" w:rsidRPr="00BD36BB" w:rsidRDefault="008D490B" w:rsidP="00735E03"/>
              </w:txbxContent>
            </v:textbox>
            <w10:wrap type="tight"/>
          </v:shape>
        </w:pict>
      </w:r>
    </w:p>
    <w:p w:rsidR="00A61A9A" w:rsidRDefault="00A61A9A" w:rsidP="00A61A9A"/>
    <w:p w:rsidR="00A61A9A" w:rsidRDefault="00A61A9A" w:rsidP="00A61A9A"/>
    <w:p w:rsidR="00A61A9A" w:rsidRPr="00BD36BB" w:rsidRDefault="007A7E48" w:rsidP="00A61A9A">
      <w:r>
        <w:rPr>
          <w:noProof/>
        </w:rPr>
        <w:pict>
          <v:shape id="Text Box 11" o:spid="_x0000_s1029" type="#_x0000_t202" style="position:absolute;margin-left:378.85pt;margin-top:11.45pt;width:142.45pt;height:27pt;z-index:251660800;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" filled="f" stroked="f">
            <v:textbox inset=",7.2pt,,7.2pt">
              <w:txbxContent>
                <w:p w:rsidR="008D490B" w:rsidRPr="00421C08" w:rsidRDefault="008D490B" w:rsidP="006A17B5">
                  <w:pPr>
                    <w:rPr>
                      <w:b/>
                      <w:sz w:val="18"/>
                      <w:szCs w:val="18"/>
                    </w:rPr>
                  </w:pPr>
                  <w:r w:rsidRPr="00421C08">
                    <w:rPr>
                      <w:b/>
                      <w:sz w:val="18"/>
                      <w:szCs w:val="18"/>
                    </w:rPr>
                    <w:t xml:space="preserve">Figure </w:t>
                  </w:r>
                  <w:ins w:id="153" w:author="Kristin" w:date="2012-02-28T13:45:00Z">
                    <w:r>
                      <w:rPr>
                        <w:b/>
                        <w:sz w:val="18"/>
                        <w:szCs w:val="18"/>
                      </w:rPr>
                      <w:t>1</w:t>
                    </w:r>
                  </w:ins>
                  <w:del w:id="154" w:author="Kristin" w:date="2012-02-28T13:45:00Z">
                    <w:r w:rsidRPr="00421C08" w:rsidDel="008749ED">
                      <w:rPr>
                        <w:b/>
                        <w:sz w:val="18"/>
                        <w:szCs w:val="18"/>
                      </w:rPr>
                      <w:delText>3.</w:delText>
                    </w:r>
                  </w:del>
                  <w:ins w:id="155" w:author="Kristin Mead" w:date="2012-02-28T10:35:00Z">
                    <w:del w:id="156" w:author="Kristin" w:date="2012-02-28T13:45:00Z">
                      <w:r w:rsidDel="008749ED">
                        <w:rPr>
                          <w:b/>
                          <w:sz w:val="18"/>
                          <w:szCs w:val="18"/>
                        </w:rPr>
                        <w:delText>2</w:delText>
                      </w:r>
                    </w:del>
                  </w:ins>
                  <w:del w:id="157" w:author="Kristin Mead" w:date="2012-02-28T10:35:00Z">
                    <w:r w:rsidRPr="00421C08" w:rsidDel="007F568E">
                      <w:rPr>
                        <w:b/>
                        <w:sz w:val="18"/>
                        <w:szCs w:val="18"/>
                      </w:rPr>
                      <w:delText>1</w:delText>
                    </w:r>
                  </w:del>
                  <w:r w:rsidRPr="00421C08">
                    <w:rPr>
                      <w:b/>
                      <w:sz w:val="18"/>
                      <w:szCs w:val="18"/>
                    </w:rPr>
                    <w:t>:  Risk Severity Matrix</w:t>
                  </w:r>
                </w:p>
              </w:txbxContent>
            </v:textbox>
            <w10:wrap type="through"/>
          </v:shape>
        </w:pict>
      </w:r>
    </w:p>
    <w:p w:rsidR="00735E03" w:rsidRDefault="007A7E48" w:rsidP="00A61A9A">
      <w:pPr>
        <w:pStyle w:val="Heading1"/>
        <w:numPr>
          <w:ilvl w:val="0"/>
          <w:numId w:val="0"/>
        </w:numPr>
        <w:ind w:left="360"/>
        <w:rPr>
          <w:rFonts w:eastAsia="Calibri"/>
        </w:rPr>
      </w:pPr>
      <w:r w:rsidRPr="007A7E48">
        <w:pict>
          <v:shape id="_x0000_s1030" type="#_x0000_t202" style="position:absolute;left:0;text-align:left;margin-left:198pt;margin-top:20.75pt;width:65.6pt;height:30.7pt;z-index:251658752;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" filled="f" stroked="f">
            <v:textbox inset=",7.2pt,,7.2pt">
              <w:txbxContent>
                <w:p w:rsidR="008D490B" w:rsidRPr="00BD36BB" w:rsidRDefault="008D490B" w:rsidP="00A61A9A">
                  <w:pPr>
                    <w:rPr>
                      <w:sz w:val="28"/>
                      <w:szCs w:val="28"/>
                    </w:rPr>
                  </w:pPr>
                  <w:r w:rsidRPr="00BD36BB">
                    <w:rPr>
                      <w:sz w:val="28"/>
                      <w:szCs w:val="28"/>
                    </w:rPr>
                    <w:t>Impact</w:t>
                  </w:r>
                </w:p>
                <w:p w:rsidR="008D490B" w:rsidRPr="00BD36BB" w:rsidRDefault="008D490B" w:rsidP="00A61A9A"/>
              </w:txbxContent>
            </v:textbox>
            <w10:wrap type="tight"/>
          </v:shape>
        </w:pict>
      </w:r>
    </w:p>
    <w:p w:rsidR="00806C8F" w:rsidRDefault="00806C8F" w:rsidP="007D08E9"/>
    <w:p w:rsidR="007D08E9" w:rsidRPr="00752C02" w:rsidRDefault="00F623E8" w:rsidP="007D08E9">
      <w:pPr>
        <w:pStyle w:val="Heading1"/>
        <w:rPr>
          <w:rFonts w:eastAsia="Calibri"/>
        </w:rPr>
      </w:pPr>
      <w:r w:rsidRPr="00F623E8">
        <w:rPr>
          <w:rFonts w:eastAsia="Calibri"/>
        </w:rPr>
        <w:t>Project Schedule</w:t>
      </w:r>
    </w:p>
    <w:p w:rsidR="0046373C" w:rsidRDefault="000304B3" w:rsidP="0046373C">
      <w:pPr>
        <w:spacing w:after="0"/>
        <w:rPr>
          <w:rFonts w:ascii="Calibri" w:eastAsia="Times New Roman" w:hAnsi="Calibri" w:cs="Calibri"/>
          <w:color w:val="000000"/>
        </w:rPr>
      </w:pPr>
      <w:r>
        <w:t xml:space="preserve">The project will be divided up into </w:t>
      </w:r>
      <w:r w:rsidR="00186642">
        <w:t xml:space="preserve">five </w:t>
      </w:r>
      <w:ins w:id="158" w:author="Kristin" w:date="2012-02-28T12:43:00Z">
        <w:r w:rsidR="00F5399D">
          <w:t>two</w:t>
        </w:r>
      </w:ins>
      <w:del w:id="159" w:author="Kristin" w:date="2012-02-28T12:43:00Z">
        <w:r w:rsidR="00186642" w:rsidDel="00F5399D">
          <w:delText>2</w:delText>
        </w:r>
      </w:del>
      <w:r w:rsidR="00186642">
        <w:t>-</w:t>
      </w:r>
      <w:ins w:id="160" w:author="Kristin" w:date="2012-02-28T12:43:00Z">
        <w:r w:rsidR="002B78C4">
          <w:t>w</w:t>
        </w:r>
      </w:ins>
      <w:del w:id="161" w:author="Kristin" w:date="2012-02-28T12:43:00Z">
        <w:r w:rsidR="00186642" w:rsidDel="002B78C4">
          <w:delText>we</w:delText>
        </w:r>
      </w:del>
      <w:r w:rsidR="00186642">
        <w:t>eek iterations</w:t>
      </w:r>
      <w:r w:rsidR="00C02DC3">
        <w:t>.</w:t>
      </w:r>
      <w:del w:id="162" w:author="Kristin" w:date="2012-02-28T12:43:00Z">
        <w:r w:rsidR="00C02DC3" w:rsidDel="002B78C4">
          <w:delText xml:space="preserve"> </w:delText>
        </w:r>
      </w:del>
      <w:ins w:id="163" w:author="Kristin Mead" w:date="2012-02-28T10:36:00Z">
        <w:del w:id="164" w:author="Kristin" w:date="2012-02-28T12:43:00Z">
          <w:r w:rsidR="00752C02" w:rsidDel="002B78C4">
            <w:delText xml:space="preserve"> </w:delText>
          </w:r>
        </w:del>
      </w:ins>
      <w:del w:id="165" w:author="Kristin" w:date="2012-02-28T12:43:00Z">
        <w:r w:rsidR="00C02DC3" w:rsidDel="002B78C4">
          <w:delText>See</w:delText>
        </w:r>
      </w:del>
      <w:ins w:id="166" w:author="Kristin" w:date="2012-02-28T12:43:00Z">
        <w:r w:rsidR="002B78C4">
          <w:t xml:space="preserve"> </w:t>
        </w:r>
      </w:ins>
      <w:r w:rsidR="00C02DC3">
        <w:t xml:space="preserve"> Table 4.1 </w:t>
      </w:r>
      <w:del w:id="167" w:author="Kristin" w:date="2012-02-28T12:44:00Z">
        <w:r w:rsidR="00C02DC3" w:rsidDel="002B78C4">
          <w:delText>for iteration specific dates</w:delText>
        </w:r>
      </w:del>
      <w:ins w:id="168" w:author="Kristin" w:date="2012-02-28T12:44:00Z">
        <w:r w:rsidR="002B78C4">
          <w:t xml:space="preserve">outlines the specific dates </w:t>
        </w:r>
        <w:proofErr w:type="gramStart"/>
        <w:r w:rsidR="002B78C4">
          <w:t>for each iteration</w:t>
        </w:r>
      </w:ins>
      <w:proofErr w:type="gramEnd"/>
      <w:r w:rsidR="00C02DC3">
        <w:t>.</w:t>
      </w:r>
      <w:r w:rsidR="00EC3D6D">
        <w:t xml:space="preserve"> </w:t>
      </w:r>
      <w:ins w:id="169" w:author="Kristin Mead" w:date="2012-02-28T10:36:00Z">
        <w:r w:rsidR="00752C02">
          <w:t xml:space="preserve"> </w:t>
        </w:r>
      </w:ins>
      <w:ins w:id="170" w:author="Kristin" w:date="2012-02-28T13:37:00Z">
        <w:r w:rsidR="00E6754D">
          <w:t xml:space="preserve">For detailed information regarding each project schedule task, refer to Appendix A: Project Schedule Breakdown.  </w:t>
        </w:r>
      </w:ins>
      <w:proofErr w:type="gramStart"/>
      <w:r w:rsidR="0046373C">
        <w:rPr>
          <w:rFonts w:ascii="Calibri" w:eastAsia="Times New Roman" w:hAnsi="Calibri" w:cs="Calibri"/>
          <w:color w:val="000000"/>
        </w:rPr>
        <w:t>Each iteration</w:t>
      </w:r>
      <w:proofErr w:type="gramEnd"/>
      <w:r w:rsidR="0046373C">
        <w:rPr>
          <w:rFonts w:ascii="Calibri" w:eastAsia="Times New Roman" w:hAnsi="Calibri" w:cs="Calibri"/>
          <w:color w:val="000000"/>
        </w:rPr>
        <w:t xml:space="preserve"> </w:t>
      </w:r>
      <w:del w:id="171" w:author="Kristin Mead" w:date="2012-02-28T10:36:00Z">
        <w:r w:rsidR="0046373C" w:rsidDel="00752C02">
          <w:rPr>
            <w:rFonts w:ascii="Calibri" w:eastAsia="Times New Roman" w:hAnsi="Calibri" w:cs="Calibri"/>
            <w:color w:val="000000"/>
          </w:rPr>
          <w:delText xml:space="preserve">(sprint) </w:delText>
        </w:r>
      </w:del>
      <w:r w:rsidR="0046373C">
        <w:rPr>
          <w:rFonts w:ascii="Calibri" w:eastAsia="Times New Roman" w:hAnsi="Calibri" w:cs="Calibri"/>
          <w:color w:val="000000"/>
        </w:rPr>
        <w:t>will begin with a kick-off meeting where the team will determine which stories should be included in the iteration</w:t>
      </w:r>
      <w:ins w:id="172" w:author="Kristin" w:date="2012-02-28T12:44:00Z">
        <w:r w:rsidR="002B78C4">
          <w:rPr>
            <w:rFonts w:ascii="Calibri" w:eastAsia="Times New Roman" w:hAnsi="Calibri" w:cs="Calibri"/>
            <w:color w:val="000000"/>
          </w:rPr>
          <w:t>,</w:t>
        </w:r>
      </w:ins>
      <w:r w:rsidR="0046373C">
        <w:rPr>
          <w:rFonts w:ascii="Calibri" w:eastAsia="Times New Roman" w:hAnsi="Calibri" w:cs="Calibri"/>
          <w:color w:val="000000"/>
        </w:rPr>
        <w:t xml:space="preserve"> and each supporting task for the story will be assigned to a team member.  During this meeting, any new requirements will be estimated as well as any existing requirements that the team feels needs reevaluating.  The set of all stories to be completed will be termed the </w:t>
      </w:r>
      <w:ins w:id="173" w:author="Kristin Mead" w:date="2012-02-28T10:36:00Z">
        <w:r w:rsidR="00752C02">
          <w:rPr>
            <w:rFonts w:ascii="Calibri" w:eastAsia="Times New Roman" w:hAnsi="Calibri" w:cs="Calibri"/>
            <w:color w:val="000000"/>
          </w:rPr>
          <w:t>“</w:t>
        </w:r>
      </w:ins>
      <w:r w:rsidR="0046373C">
        <w:rPr>
          <w:rFonts w:ascii="Calibri" w:eastAsia="Times New Roman" w:hAnsi="Calibri" w:cs="Calibri"/>
          <w:color w:val="000000"/>
        </w:rPr>
        <w:t>product backlog.</w:t>
      </w:r>
      <w:ins w:id="174" w:author="Kristin Mead" w:date="2012-02-28T10:36:00Z">
        <w:r w:rsidR="00752C02">
          <w:rPr>
            <w:rFonts w:ascii="Calibri" w:eastAsia="Times New Roman" w:hAnsi="Calibri" w:cs="Calibri"/>
            <w:color w:val="000000"/>
          </w:rPr>
          <w:t>”</w:t>
        </w:r>
      </w:ins>
      <w:r w:rsidR="0046373C">
        <w:rPr>
          <w:rFonts w:ascii="Calibri" w:eastAsia="Times New Roman" w:hAnsi="Calibri" w:cs="Calibri"/>
          <w:color w:val="000000"/>
        </w:rPr>
        <w:t xml:space="preserve">  </w:t>
      </w:r>
    </w:p>
    <w:p w:rsidR="00186642" w:rsidRDefault="00186642" w:rsidP="007D08E9"/>
    <w:tbl>
      <w:tblPr>
        <w:tblW w:w="3700" w:type="dxa"/>
        <w:jc w:val="center"/>
        <w:tblInd w:w="93" w:type="dxa"/>
        <w:tblLook w:val="04A0"/>
      </w:tblPr>
      <w:tblGrid>
        <w:gridCol w:w="1260"/>
        <w:gridCol w:w="1220"/>
        <w:gridCol w:w="1220"/>
      </w:tblGrid>
      <w:tr w:rsidR="00186642" w:rsidRPr="00186642">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D9D9D9"/>
            <w:noWrap/>
            <w:vAlign w:val="center"/>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Iteration</w:t>
            </w:r>
          </w:p>
        </w:tc>
        <w:tc>
          <w:tcPr>
            <w:tcW w:w="1220" w:type="dxa"/>
            <w:tcBorders>
              <w:top w:val="single" w:sz="4" w:space="0" w:color="auto"/>
              <w:left w:val="nil"/>
              <w:bottom w:val="single" w:sz="4" w:space="0" w:color="auto"/>
              <w:right w:val="single" w:sz="4" w:space="0" w:color="auto"/>
            </w:tcBorders>
            <w:shd w:val="clear" w:color="000000" w:fill="D9D9D9"/>
            <w:noWrap/>
            <w:vAlign w:val="center"/>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Start Date</w:t>
            </w:r>
          </w:p>
        </w:tc>
        <w:tc>
          <w:tcPr>
            <w:tcW w:w="1220" w:type="dxa"/>
            <w:tcBorders>
              <w:top w:val="single" w:sz="4" w:space="0" w:color="auto"/>
              <w:left w:val="nil"/>
              <w:bottom w:val="single" w:sz="4" w:space="0" w:color="auto"/>
              <w:right w:val="single" w:sz="4" w:space="0" w:color="auto"/>
            </w:tcBorders>
            <w:shd w:val="clear" w:color="000000" w:fill="D9D9D9"/>
            <w:noWrap/>
            <w:vAlign w:val="center"/>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End Date</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1</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25-Feb</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9-Mar</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10-Mar</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23-Mar</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3</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24-Mar</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6-Apr</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4</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7-Apr</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20-Apr</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5</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21-Apr</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30-Apr</w:t>
            </w:r>
          </w:p>
        </w:tc>
      </w:tr>
    </w:tbl>
    <w:p w:rsidR="00186642" w:rsidRDefault="007A7E48" w:rsidP="007D08E9">
      <w:r>
        <w:rPr>
          <w:noProof/>
        </w:rPr>
        <w:pict>
          <v:shape id="_x0000_s1033" type="#_x0000_t202" style="position:absolute;margin-left:173.3pt;margin-top:5.65pt;width:136.55pt;height:27pt;z-index:-25165260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" filled="f" stroked="f">
            <v:textbox inset=",7.2pt,,7.2pt">
              <w:txbxContent>
                <w:p w:rsidR="008D490B" w:rsidRPr="00421C08" w:rsidRDefault="008D490B" w:rsidP="0046373C">
                  <w:pPr>
                    <w:jc w:val="center"/>
                    <w:rPr>
                      <w:b/>
                      <w:sz w:val="18"/>
                      <w:szCs w:val="18"/>
                    </w:rPr>
                  </w:pPr>
                  <w:r>
                    <w:rPr>
                      <w:b/>
                      <w:sz w:val="18"/>
                      <w:szCs w:val="18"/>
                    </w:rPr>
                    <w:t xml:space="preserve">Table </w:t>
                  </w:r>
                  <w:ins w:id="175" w:author="Kristin" w:date="2012-02-28T13:45:00Z">
                    <w:r>
                      <w:rPr>
                        <w:b/>
                        <w:sz w:val="18"/>
                        <w:szCs w:val="18"/>
                      </w:rPr>
                      <w:t>2</w:t>
                    </w:r>
                  </w:ins>
                  <w:del w:id="176" w:author="Kristin" w:date="2012-02-28T13:45:00Z">
                    <w:r w:rsidDel="008B024B">
                      <w:rPr>
                        <w:b/>
                        <w:sz w:val="18"/>
                        <w:szCs w:val="18"/>
                      </w:rPr>
                      <w:delText>4.1</w:delText>
                    </w:r>
                  </w:del>
                  <w:r w:rsidRPr="00421C08">
                    <w:rPr>
                      <w:b/>
                      <w:sz w:val="18"/>
                      <w:szCs w:val="18"/>
                    </w:rPr>
                    <w:t xml:space="preserve">: </w:t>
                  </w:r>
                  <w:r>
                    <w:rPr>
                      <w:b/>
                      <w:sz w:val="18"/>
                      <w:szCs w:val="18"/>
                    </w:rPr>
                    <w:t>Iteration Timeline</w:t>
                  </w:r>
                </w:p>
              </w:txbxContent>
            </v:textbox>
            <w10:wrap type="tight"/>
          </v:shape>
        </w:pict>
      </w:r>
    </w:p>
    <w:p w:rsidR="0046373C" w:rsidRDefault="0046373C" w:rsidP="0046373C">
      <w:pPr>
        <w:spacing w:after="0"/>
        <w:rPr>
          <w:rFonts w:ascii="Calibri" w:eastAsia="Times New Roman" w:hAnsi="Calibri" w:cs="Calibri"/>
          <w:color w:val="000000"/>
        </w:rPr>
      </w:pPr>
    </w:p>
    <w:p w:rsidR="00474B2D" w:rsidRPr="00EA6755" w:rsidRDefault="0046373C" w:rsidP="00EA6755">
      <w:pPr>
        <w:spacing w:after="0"/>
        <w:rPr>
          <w:rFonts w:ascii="Calibri" w:eastAsia="Times New Roman" w:hAnsi="Calibri" w:cs="Calibri"/>
          <w:color w:val="000000"/>
        </w:rPr>
      </w:pPr>
      <w:r>
        <w:rPr>
          <w:rFonts w:ascii="Calibri" w:eastAsia="Times New Roman" w:hAnsi="Calibri" w:cs="Calibri"/>
          <w:color w:val="000000"/>
        </w:rPr>
        <w:t>At the end of the iteration, a wrap-up meeting will be held that will allow the team to perform a post-mortem on the iteration and address what they liked, disliked, and what could be done better.  This time will also be used to compare actual times and estimated times for each story so that we can improve our estimates and project schedule.</w:t>
      </w:r>
    </w:p>
    <w:p w:rsidR="004C545D" w:rsidRPr="0046373C" w:rsidRDefault="007D08E9" w:rsidP="00FB5851">
      <w:pPr>
        <w:pStyle w:val="Heading1"/>
        <w:rPr>
          <w:rFonts w:eastAsia="Calibri"/>
        </w:rPr>
      </w:pPr>
      <w:bookmarkStart w:id="177" w:name="_Ref318119043"/>
      <w:r>
        <w:rPr>
          <w:rFonts w:eastAsia="Calibri"/>
        </w:rPr>
        <w:t>Communication Plan</w:t>
      </w:r>
      <w:bookmarkEnd w:id="177"/>
    </w:p>
    <w:p w:rsidR="009A315B" w:rsidRDefault="00E5404B" w:rsidP="009A315B">
      <w:pPr>
        <w:spacing w:after="0"/>
        <w:rPr>
          <w:ins w:id="178" w:author="Kristin" w:date="2012-02-28T12:37:00Z"/>
          <w:rFonts w:ascii="Calibri" w:eastAsia="Times New Roman" w:hAnsi="Calibri" w:cs="Calibri"/>
          <w:color w:val="000000"/>
        </w:rPr>
      </w:pPr>
      <w:ins w:id="179" w:author="Kristin" w:date="2012-02-28T12:23:00Z">
        <w:r>
          <w:rPr>
            <w:rFonts w:ascii="Calibri" w:eastAsia="Times New Roman" w:hAnsi="Calibri" w:cs="Calibri"/>
            <w:color w:val="000000"/>
          </w:rPr>
          <w:t xml:space="preserve">Due to the size of this project team and the complexity of the project, timely and consistent communication is imperative to project success.  </w:t>
        </w:r>
      </w:ins>
      <w:ins w:id="180" w:author="Kristin" w:date="2012-02-28T12:26:00Z">
        <w:r>
          <w:rPr>
            <w:rFonts w:ascii="Calibri" w:eastAsia="Times New Roman" w:hAnsi="Calibri" w:cs="Calibri"/>
            <w:color w:val="000000"/>
          </w:rPr>
          <w:t xml:space="preserve">Because the development team is adopting an agile development methodology, the decision has been made to adopt </w:t>
        </w:r>
      </w:ins>
      <w:ins w:id="181" w:author="Kristin" w:date="2012-02-28T12:27:00Z">
        <w:r>
          <w:rPr>
            <w:rFonts w:ascii="Calibri" w:eastAsia="Times New Roman" w:hAnsi="Calibri" w:cs="Calibri"/>
            <w:color w:val="000000"/>
          </w:rPr>
          <w:t xml:space="preserve">a communication style modeled after the SCRUM methodology.  </w:t>
        </w:r>
      </w:ins>
      <w:ins w:id="182" w:author="Kristin" w:date="2012-02-28T12:45:00Z">
        <w:r w:rsidR="00382FB0">
          <w:rPr>
            <w:rFonts w:ascii="Calibri" w:eastAsia="Times New Roman" w:hAnsi="Calibri" w:cs="Calibri"/>
            <w:color w:val="000000"/>
          </w:rPr>
          <w:t>In addition, t</w:t>
        </w:r>
      </w:ins>
      <w:ins w:id="183" w:author="Kristin" w:date="2012-02-28T12:36:00Z">
        <w:r w:rsidR="009A315B">
          <w:rPr>
            <w:rFonts w:ascii="Calibri" w:eastAsia="Times New Roman" w:hAnsi="Calibri" w:cs="Calibri"/>
            <w:color w:val="000000"/>
          </w:rPr>
          <w:t>o facilitate document preparation and ensure that the final deliverables are readable and consistent, one</w:t>
        </w:r>
        <w:r w:rsidR="009A315B" w:rsidRPr="00FB5851">
          <w:rPr>
            <w:rFonts w:ascii="Calibri" w:eastAsia="Times New Roman" w:hAnsi="Calibri" w:cs="Calibri"/>
            <w:color w:val="000000"/>
          </w:rPr>
          <w:t xml:space="preserve"> person will </w:t>
        </w:r>
        <w:r w:rsidR="009A315B" w:rsidRPr="00FB5851">
          <w:rPr>
            <w:rFonts w:ascii="Calibri" w:eastAsia="Times New Roman" w:hAnsi="Calibri" w:cs="Calibri"/>
            <w:color w:val="000000"/>
          </w:rPr>
          <w:lastRenderedPageBreak/>
          <w:t xml:space="preserve">be responsible for merging </w:t>
        </w:r>
      </w:ins>
      <w:ins w:id="184" w:author="Kristin" w:date="2012-02-28T12:37:00Z">
        <w:r w:rsidR="009A315B">
          <w:rPr>
            <w:rFonts w:ascii="Calibri" w:eastAsia="Times New Roman" w:hAnsi="Calibri" w:cs="Calibri"/>
            <w:color w:val="000000"/>
          </w:rPr>
          <w:t>items</w:t>
        </w:r>
      </w:ins>
      <w:ins w:id="185" w:author="Kristin" w:date="2012-02-28T12:36:00Z">
        <w:r w:rsidR="009A315B" w:rsidRPr="00FB5851">
          <w:rPr>
            <w:rFonts w:ascii="Calibri" w:eastAsia="Times New Roman" w:hAnsi="Calibri" w:cs="Calibri"/>
            <w:color w:val="000000"/>
          </w:rPr>
          <w:t xml:space="preserve"> </w:t>
        </w:r>
        <w:r w:rsidR="009A315B">
          <w:rPr>
            <w:rFonts w:ascii="Calibri" w:eastAsia="Times New Roman" w:hAnsi="Calibri" w:cs="Calibri"/>
            <w:color w:val="000000"/>
          </w:rPr>
          <w:t>created within Microsoft Word, Microsoft Project, and Microsoft Excel.  Initial review of all written deliverables will be done by</w:t>
        </w:r>
        <w:r w:rsidR="009A315B" w:rsidRPr="00FB5851">
          <w:rPr>
            <w:rFonts w:ascii="Calibri" w:eastAsia="Times New Roman" w:hAnsi="Calibri" w:cs="Calibri"/>
            <w:color w:val="000000"/>
          </w:rPr>
          <w:t xml:space="preserve"> </w:t>
        </w:r>
        <w:r w:rsidR="009A315B">
          <w:rPr>
            <w:rFonts w:ascii="Calibri" w:eastAsia="Times New Roman" w:hAnsi="Calibri" w:cs="Calibri"/>
            <w:color w:val="000000"/>
          </w:rPr>
          <w:t xml:space="preserve">two people, and upon agreement, </w:t>
        </w:r>
        <w:r w:rsidR="009A315B" w:rsidRPr="00FB5851">
          <w:rPr>
            <w:rFonts w:ascii="Calibri" w:eastAsia="Times New Roman" w:hAnsi="Calibri" w:cs="Calibri"/>
            <w:color w:val="000000"/>
          </w:rPr>
          <w:t xml:space="preserve">uploaded into Google </w:t>
        </w:r>
        <w:r w:rsidR="009A315B">
          <w:rPr>
            <w:rFonts w:ascii="Calibri" w:eastAsia="Times New Roman" w:hAnsi="Calibri" w:cs="Calibri"/>
            <w:color w:val="000000"/>
          </w:rPr>
          <w:t>Documents</w:t>
        </w:r>
        <w:r w:rsidR="009A315B" w:rsidRPr="00FB5851">
          <w:rPr>
            <w:rFonts w:ascii="Calibri" w:eastAsia="Times New Roman" w:hAnsi="Calibri" w:cs="Calibri"/>
            <w:color w:val="000000"/>
          </w:rPr>
          <w:t xml:space="preserve"> for team review. </w:t>
        </w:r>
      </w:ins>
      <w:ins w:id="186" w:author="Kristin" w:date="2012-02-28T14:04:00Z">
        <w:r w:rsidR="00EC6244">
          <w:rPr>
            <w:rFonts w:ascii="Calibri" w:eastAsia="Times New Roman" w:hAnsi="Calibri" w:cs="Calibri"/>
            <w:color w:val="000000"/>
          </w:rPr>
          <w:t xml:space="preserve">  </w:t>
        </w:r>
      </w:ins>
      <w:ins w:id="187" w:author="Kristin" w:date="2012-02-28T12:46:00Z">
        <w:r w:rsidR="00382FB0">
          <w:rPr>
            <w:rFonts w:ascii="Calibri" w:eastAsia="Times New Roman" w:hAnsi="Calibri" w:cs="Calibri"/>
            <w:color w:val="000000"/>
          </w:rPr>
          <w:t xml:space="preserve">An overview of all meetings and information stores are </w:t>
        </w:r>
      </w:ins>
      <w:ins w:id="188" w:author="Kristin" w:date="2012-02-28T12:47:00Z">
        <w:r w:rsidR="00382FB0">
          <w:rPr>
            <w:rFonts w:ascii="Calibri" w:eastAsia="Times New Roman" w:hAnsi="Calibri" w:cs="Calibri"/>
            <w:color w:val="000000"/>
          </w:rPr>
          <w:t>outlined</w:t>
        </w:r>
      </w:ins>
      <w:ins w:id="189" w:author="Kristin" w:date="2012-02-28T12:46:00Z">
        <w:r w:rsidR="00382FB0">
          <w:rPr>
            <w:rFonts w:ascii="Calibri" w:eastAsia="Times New Roman" w:hAnsi="Calibri" w:cs="Calibri"/>
            <w:color w:val="000000"/>
          </w:rPr>
          <w:t xml:space="preserve"> </w:t>
        </w:r>
      </w:ins>
      <w:ins w:id="190" w:author="Kristin" w:date="2012-02-28T12:47:00Z">
        <w:r w:rsidR="00382FB0">
          <w:rPr>
            <w:rFonts w:ascii="Calibri" w:eastAsia="Times New Roman" w:hAnsi="Calibri" w:cs="Calibri"/>
            <w:color w:val="000000"/>
          </w:rPr>
          <w:t>in the following table:</w:t>
        </w:r>
      </w:ins>
    </w:p>
    <w:p w:rsidR="009A315B" w:rsidRPr="00FB5851" w:rsidRDefault="009A315B" w:rsidP="009A315B">
      <w:pPr>
        <w:spacing w:after="0"/>
        <w:rPr>
          <w:ins w:id="191" w:author="Kristin" w:date="2012-02-28T12:37:00Z"/>
          <w:rFonts w:ascii="Times New Roman" w:eastAsia="Times New Roman" w:hAnsi="Times New Roman" w:cs="Times New Roman"/>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Change w:id="192" w:author="Kristin" w:date="2012-02-28T14:08:00Z">
          <w:tblPr>
            <w:tblW w:w="0" w:type="auto"/>
            <w:tblInd w:w="309" w:type="dxa"/>
            <w:tblCellMar>
              <w:top w:w="15" w:type="dxa"/>
              <w:left w:w="15" w:type="dxa"/>
              <w:bottom w:w="15" w:type="dxa"/>
              <w:right w:w="15" w:type="dxa"/>
            </w:tblCellMar>
            <w:tblLook w:val="04A0"/>
          </w:tblPr>
        </w:tblPrChange>
      </w:tblPr>
      <w:tblGrid>
        <w:gridCol w:w="2162"/>
        <w:gridCol w:w="1477"/>
        <w:gridCol w:w="1050"/>
        <w:gridCol w:w="2055"/>
        <w:gridCol w:w="2483"/>
        <w:tblGridChange w:id="193">
          <w:tblGrid>
            <w:gridCol w:w="2347"/>
            <w:gridCol w:w="1477"/>
            <w:gridCol w:w="1053"/>
            <w:gridCol w:w="2055"/>
            <w:gridCol w:w="2224"/>
          </w:tblGrid>
        </w:tblGridChange>
      </w:tblGrid>
      <w:tr w:rsidR="009A315B" w:rsidRPr="00FB5851" w:rsidTr="003A0D83">
        <w:trPr>
          <w:ins w:id="194" w:author="Kristin" w:date="2012-02-28T12:37:00Z"/>
        </w:trPr>
        <w:tc>
          <w:tcPr>
            <w:tcW w:w="0" w:type="auto"/>
            <w:shd w:val="clear" w:color="auto" w:fill="D9D9D9"/>
            <w:tcMar>
              <w:top w:w="0" w:type="dxa"/>
              <w:left w:w="88" w:type="dxa"/>
              <w:bottom w:w="0" w:type="dxa"/>
              <w:right w:w="88" w:type="dxa"/>
            </w:tcMar>
            <w:vAlign w:val="center"/>
            <w:tcPrChange w:id="195" w:author="Kristin" w:date="2012-02-28T14:08:00Z">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tcPrChange>
          </w:tcPr>
          <w:p w:rsidR="00000000" w:rsidRDefault="009A315B" w:rsidP="003A0D83">
            <w:pPr>
              <w:spacing w:after="0"/>
              <w:jc w:val="center"/>
              <w:rPr>
                <w:ins w:id="196" w:author="Kristin" w:date="2012-02-28T12:37:00Z"/>
                <w:rFonts w:ascii="Times New Roman" w:eastAsia="Times New Roman" w:hAnsi="Times New Roman" w:cs="Times New Roman"/>
              </w:rPr>
              <w:pPrChange w:id="197" w:author="Kristin" w:date="2012-02-28T14:08:00Z">
                <w:pPr>
                  <w:spacing w:after="0"/>
                </w:pPr>
              </w:pPrChange>
            </w:pPr>
            <w:ins w:id="198" w:author="Kristin" w:date="2012-02-28T12:37:00Z">
              <w:r>
                <w:rPr>
                  <w:rFonts w:ascii="Calibri" w:eastAsia="Times New Roman" w:hAnsi="Calibri" w:cs="Calibri"/>
                  <w:b/>
                  <w:bCs/>
                  <w:color w:val="000000"/>
                </w:rPr>
                <w:t>What I</w:t>
              </w:r>
              <w:r w:rsidRPr="00FB5851">
                <w:rPr>
                  <w:rFonts w:ascii="Calibri" w:eastAsia="Times New Roman" w:hAnsi="Calibri" w:cs="Calibri"/>
                  <w:b/>
                  <w:bCs/>
                  <w:color w:val="000000"/>
                </w:rPr>
                <w:t>nformation</w:t>
              </w:r>
            </w:ins>
          </w:p>
        </w:tc>
        <w:tc>
          <w:tcPr>
            <w:tcW w:w="0" w:type="auto"/>
            <w:shd w:val="clear" w:color="auto" w:fill="D9D9D9"/>
            <w:tcMar>
              <w:top w:w="0" w:type="dxa"/>
              <w:left w:w="88" w:type="dxa"/>
              <w:bottom w:w="0" w:type="dxa"/>
              <w:right w:w="88" w:type="dxa"/>
            </w:tcMar>
            <w:vAlign w:val="center"/>
            <w:tcPrChange w:id="199" w:author="Kristin" w:date="2012-02-28T14:08:00Z">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tcPrChange>
          </w:tcPr>
          <w:p w:rsidR="00000000" w:rsidRDefault="009A315B" w:rsidP="003A0D83">
            <w:pPr>
              <w:spacing w:after="0"/>
              <w:jc w:val="center"/>
              <w:rPr>
                <w:ins w:id="200" w:author="Kristin" w:date="2012-02-28T12:37:00Z"/>
                <w:rFonts w:ascii="Times New Roman" w:eastAsia="Times New Roman" w:hAnsi="Times New Roman" w:cs="Times New Roman"/>
              </w:rPr>
              <w:pPrChange w:id="201" w:author="Kristin" w:date="2012-02-28T14:08:00Z">
                <w:pPr>
                  <w:spacing w:after="0"/>
                </w:pPr>
              </w:pPrChange>
            </w:pPr>
            <w:ins w:id="202" w:author="Kristin" w:date="2012-02-28T12:37:00Z">
              <w:r w:rsidRPr="00FB5851">
                <w:rPr>
                  <w:rFonts w:ascii="Calibri" w:eastAsia="Times New Roman" w:hAnsi="Calibri" w:cs="Calibri"/>
                  <w:b/>
                  <w:bCs/>
                  <w:color w:val="000000"/>
                </w:rPr>
                <w:t>Audience</w:t>
              </w:r>
            </w:ins>
          </w:p>
        </w:tc>
        <w:tc>
          <w:tcPr>
            <w:tcW w:w="0" w:type="auto"/>
            <w:shd w:val="clear" w:color="auto" w:fill="D9D9D9"/>
            <w:tcMar>
              <w:top w:w="0" w:type="dxa"/>
              <w:left w:w="88" w:type="dxa"/>
              <w:bottom w:w="0" w:type="dxa"/>
              <w:right w:w="88" w:type="dxa"/>
            </w:tcMar>
            <w:vAlign w:val="center"/>
            <w:tcPrChange w:id="203" w:author="Kristin" w:date="2012-02-28T14:08:00Z">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tcPrChange>
          </w:tcPr>
          <w:p w:rsidR="00000000" w:rsidRDefault="009A315B" w:rsidP="003A0D83">
            <w:pPr>
              <w:spacing w:after="0"/>
              <w:jc w:val="center"/>
              <w:rPr>
                <w:ins w:id="204" w:author="Kristin" w:date="2012-02-28T12:37:00Z"/>
                <w:rFonts w:ascii="Times New Roman" w:eastAsia="Times New Roman" w:hAnsi="Times New Roman" w:cs="Times New Roman"/>
              </w:rPr>
              <w:pPrChange w:id="205" w:author="Kristin" w:date="2012-02-28T14:08:00Z">
                <w:pPr>
                  <w:spacing w:after="0"/>
                </w:pPr>
              </w:pPrChange>
            </w:pPr>
            <w:ins w:id="206" w:author="Kristin" w:date="2012-02-28T12:37:00Z">
              <w:r>
                <w:rPr>
                  <w:rFonts w:ascii="Calibri" w:eastAsia="Times New Roman" w:hAnsi="Calibri" w:cs="Calibri"/>
                  <w:b/>
                  <w:bCs/>
                  <w:color w:val="000000"/>
                </w:rPr>
                <w:t>Frequency</w:t>
              </w:r>
            </w:ins>
          </w:p>
        </w:tc>
        <w:tc>
          <w:tcPr>
            <w:tcW w:w="0" w:type="auto"/>
            <w:shd w:val="clear" w:color="auto" w:fill="D9D9D9"/>
            <w:tcMar>
              <w:top w:w="0" w:type="dxa"/>
              <w:left w:w="88" w:type="dxa"/>
              <w:bottom w:w="0" w:type="dxa"/>
              <w:right w:w="88" w:type="dxa"/>
            </w:tcMar>
            <w:vAlign w:val="center"/>
            <w:tcPrChange w:id="207" w:author="Kristin" w:date="2012-02-28T14:08:00Z">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tcPrChange>
          </w:tcPr>
          <w:p w:rsidR="00000000" w:rsidRDefault="009A315B" w:rsidP="003A0D83">
            <w:pPr>
              <w:spacing w:after="0"/>
              <w:jc w:val="center"/>
              <w:rPr>
                <w:ins w:id="208" w:author="Kristin" w:date="2012-02-28T12:37:00Z"/>
                <w:rFonts w:ascii="Times New Roman" w:eastAsia="Times New Roman" w:hAnsi="Times New Roman" w:cs="Times New Roman"/>
              </w:rPr>
              <w:pPrChange w:id="209" w:author="Kristin" w:date="2012-02-28T14:08:00Z">
                <w:pPr>
                  <w:spacing w:after="0"/>
                </w:pPr>
              </w:pPrChange>
            </w:pPr>
            <w:ins w:id="210" w:author="Kristin" w:date="2012-02-28T12:37:00Z">
              <w:r>
                <w:rPr>
                  <w:rFonts w:ascii="Calibri" w:eastAsia="Times New Roman" w:hAnsi="Calibri" w:cs="Calibri"/>
                  <w:b/>
                  <w:bCs/>
                  <w:color w:val="000000"/>
                </w:rPr>
                <w:t>M</w:t>
              </w:r>
              <w:r w:rsidRPr="00FB5851">
                <w:rPr>
                  <w:rFonts w:ascii="Calibri" w:eastAsia="Times New Roman" w:hAnsi="Calibri" w:cs="Calibri"/>
                  <w:b/>
                  <w:bCs/>
                  <w:color w:val="000000"/>
                </w:rPr>
                <w:t>ethod</w:t>
              </w:r>
            </w:ins>
          </w:p>
        </w:tc>
        <w:tc>
          <w:tcPr>
            <w:tcW w:w="0" w:type="auto"/>
            <w:shd w:val="clear" w:color="auto" w:fill="D9D9D9"/>
            <w:tcMar>
              <w:top w:w="0" w:type="dxa"/>
              <w:left w:w="88" w:type="dxa"/>
              <w:bottom w:w="0" w:type="dxa"/>
              <w:right w:w="88" w:type="dxa"/>
            </w:tcMar>
            <w:vAlign w:val="center"/>
            <w:tcPrChange w:id="211" w:author="Kristin" w:date="2012-02-28T14:08:00Z">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tcPrChange>
          </w:tcPr>
          <w:p w:rsidR="00000000" w:rsidRDefault="009A315B" w:rsidP="003A0D83">
            <w:pPr>
              <w:spacing w:after="0"/>
              <w:jc w:val="center"/>
              <w:rPr>
                <w:ins w:id="212" w:author="Kristin" w:date="2012-02-28T12:37:00Z"/>
                <w:rFonts w:ascii="Times New Roman" w:eastAsia="Times New Roman" w:hAnsi="Times New Roman" w:cs="Times New Roman"/>
                <w:bCs/>
                <w:noProof/>
                <w:color w:val="808080"/>
                <w:spacing w:val="20"/>
              </w:rPr>
              <w:pPrChange w:id="213" w:author="Kristin" w:date="2012-02-28T14:08:00Z">
                <w:pPr>
                  <w:keepNext/>
                  <w:numPr>
                    <w:numId w:val="14"/>
                  </w:numPr>
                  <w:tabs>
                    <w:tab w:val="center" w:pos="4680"/>
                  </w:tabs>
                  <w:spacing w:before="360" w:after="0" w:line="240" w:lineRule="auto"/>
                  <w:ind w:left="360" w:hanging="360"/>
                  <w:outlineLvl w:val="0"/>
                </w:pPr>
              </w:pPrChange>
            </w:pPr>
            <w:ins w:id="214" w:author="Kristin" w:date="2012-02-28T12:37:00Z">
              <w:r>
                <w:rPr>
                  <w:rFonts w:ascii="Calibri" w:eastAsia="Times New Roman" w:hAnsi="Calibri" w:cs="Calibri"/>
                  <w:b/>
                  <w:bCs/>
                  <w:color w:val="000000"/>
                </w:rPr>
                <w:t>Responsible Person(s)</w:t>
              </w:r>
            </w:ins>
          </w:p>
        </w:tc>
      </w:tr>
      <w:tr w:rsidR="009A315B" w:rsidRPr="00FB5851" w:rsidTr="003A0D83">
        <w:trPr>
          <w:ins w:id="215" w:author="Kristin" w:date="2012-02-28T12:37:00Z"/>
        </w:trPr>
        <w:tc>
          <w:tcPr>
            <w:tcW w:w="0" w:type="auto"/>
            <w:tcMar>
              <w:top w:w="0" w:type="dxa"/>
              <w:left w:w="88" w:type="dxa"/>
              <w:bottom w:w="0" w:type="dxa"/>
              <w:right w:w="88" w:type="dxa"/>
            </w:tcMar>
            <w:vAlign w:val="center"/>
            <w:tcPrChange w:id="216"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17" w:author="Kristin" w:date="2012-02-28T12:37:00Z"/>
                <w:rFonts w:ascii="Times New Roman" w:eastAsia="Times New Roman" w:hAnsi="Times New Roman" w:cs="Times New Roman"/>
              </w:rPr>
              <w:pPrChange w:id="218" w:author="Kristin" w:date="2012-02-28T14:08:00Z">
                <w:pPr>
                  <w:spacing w:after="0"/>
                </w:pPr>
              </w:pPrChange>
            </w:pPr>
            <w:ins w:id="219" w:author="Kristin" w:date="2012-02-28T12:37:00Z">
              <w:r>
                <w:rPr>
                  <w:rFonts w:ascii="Calibri" w:eastAsia="Times New Roman" w:hAnsi="Calibri" w:cs="Calibri"/>
                  <w:color w:val="000000"/>
                </w:rPr>
                <w:t>Action Items/D</w:t>
              </w:r>
              <w:r w:rsidRPr="00FB5851">
                <w:rPr>
                  <w:rFonts w:ascii="Calibri" w:eastAsia="Times New Roman" w:hAnsi="Calibri" w:cs="Calibri"/>
                  <w:color w:val="000000"/>
                </w:rPr>
                <w:t>eliverables</w:t>
              </w:r>
            </w:ins>
          </w:p>
        </w:tc>
        <w:tc>
          <w:tcPr>
            <w:tcW w:w="0" w:type="auto"/>
            <w:tcMar>
              <w:top w:w="0" w:type="dxa"/>
              <w:left w:w="88" w:type="dxa"/>
              <w:bottom w:w="0" w:type="dxa"/>
              <w:right w:w="88" w:type="dxa"/>
            </w:tcMar>
            <w:vAlign w:val="center"/>
            <w:tcPrChange w:id="220"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21" w:author="Kristin" w:date="2012-02-28T12:37:00Z"/>
                <w:rFonts w:ascii="Times New Roman" w:eastAsia="Times New Roman" w:hAnsi="Times New Roman" w:cs="Times New Roman"/>
              </w:rPr>
              <w:pPrChange w:id="222" w:author="Kristin" w:date="2012-02-28T14:08:00Z">
                <w:pPr>
                  <w:spacing w:after="0"/>
                </w:pPr>
              </w:pPrChange>
            </w:pPr>
            <w:ins w:id="223" w:author="Kristin" w:date="2012-02-28T12:37:00Z">
              <w:r>
                <w:rPr>
                  <w:rFonts w:ascii="Calibri" w:eastAsia="Times New Roman" w:hAnsi="Calibri" w:cs="Calibri"/>
                  <w:color w:val="000000"/>
                </w:rPr>
                <w:t>Team M</w:t>
              </w:r>
              <w:r w:rsidRPr="00FB5851">
                <w:rPr>
                  <w:rFonts w:ascii="Calibri" w:eastAsia="Times New Roman" w:hAnsi="Calibri" w:cs="Calibri"/>
                  <w:color w:val="000000"/>
                </w:rPr>
                <w:t>embers</w:t>
              </w:r>
            </w:ins>
          </w:p>
        </w:tc>
        <w:tc>
          <w:tcPr>
            <w:tcW w:w="0" w:type="auto"/>
            <w:tcMar>
              <w:top w:w="0" w:type="dxa"/>
              <w:left w:w="88" w:type="dxa"/>
              <w:bottom w:w="0" w:type="dxa"/>
              <w:right w:w="88" w:type="dxa"/>
            </w:tcMar>
            <w:vAlign w:val="center"/>
            <w:tcPrChange w:id="224"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25" w:author="Kristin" w:date="2012-02-28T12:37:00Z"/>
                <w:rFonts w:ascii="Times New Roman" w:eastAsia="Times New Roman" w:hAnsi="Times New Roman" w:cs="Times New Roman"/>
              </w:rPr>
              <w:pPrChange w:id="226" w:author="Kristin" w:date="2012-02-28T14:08:00Z">
                <w:pPr>
                  <w:spacing w:after="0"/>
                </w:pPr>
              </w:pPrChange>
            </w:pPr>
            <w:ins w:id="227" w:author="Kristin" w:date="2012-02-28T12:37:00Z">
              <w:r>
                <w:rPr>
                  <w:rFonts w:ascii="Calibri" w:eastAsia="Times New Roman" w:hAnsi="Calibri" w:cs="Calibri"/>
                  <w:color w:val="000000"/>
                </w:rPr>
                <w:t>W</w:t>
              </w:r>
              <w:r w:rsidRPr="00FB5851">
                <w:rPr>
                  <w:rFonts w:ascii="Calibri" w:eastAsia="Times New Roman" w:hAnsi="Calibri" w:cs="Calibri"/>
                  <w:color w:val="000000"/>
                </w:rPr>
                <w:t>eekly</w:t>
              </w:r>
            </w:ins>
          </w:p>
        </w:tc>
        <w:tc>
          <w:tcPr>
            <w:tcW w:w="0" w:type="auto"/>
            <w:tcMar>
              <w:top w:w="0" w:type="dxa"/>
              <w:left w:w="88" w:type="dxa"/>
              <w:bottom w:w="0" w:type="dxa"/>
              <w:right w:w="88" w:type="dxa"/>
            </w:tcMar>
            <w:vAlign w:val="center"/>
            <w:tcPrChange w:id="228"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29" w:author="Kristin" w:date="2012-02-28T12:37:00Z"/>
                <w:rFonts w:ascii="Times New Roman" w:eastAsia="Times New Roman" w:hAnsi="Times New Roman" w:cs="Times New Roman"/>
              </w:rPr>
              <w:pPrChange w:id="230" w:author="Kristin" w:date="2012-02-28T14:08:00Z">
                <w:pPr>
                  <w:spacing w:after="0"/>
                </w:pPr>
              </w:pPrChange>
            </w:pPr>
            <w:ins w:id="231" w:author="Kristin" w:date="2012-02-28T12:37:00Z">
              <w:r>
                <w:rPr>
                  <w:rFonts w:ascii="Calibri" w:eastAsia="Times New Roman" w:hAnsi="Calibri" w:cs="Calibri"/>
                  <w:color w:val="000000"/>
                </w:rPr>
                <w:t>Repository</w:t>
              </w:r>
            </w:ins>
          </w:p>
        </w:tc>
        <w:tc>
          <w:tcPr>
            <w:tcW w:w="0" w:type="auto"/>
            <w:tcMar>
              <w:top w:w="0" w:type="dxa"/>
              <w:left w:w="88" w:type="dxa"/>
              <w:bottom w:w="0" w:type="dxa"/>
              <w:right w:w="88" w:type="dxa"/>
            </w:tcMar>
            <w:vAlign w:val="center"/>
            <w:tcPrChange w:id="232"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33" w:author="Kristin" w:date="2012-02-28T12:37:00Z"/>
                <w:rFonts w:ascii="Times New Roman" w:eastAsia="Times New Roman" w:hAnsi="Times New Roman" w:cs="Times New Roman"/>
              </w:rPr>
              <w:pPrChange w:id="234" w:author="Kristin" w:date="2012-02-28T14:08:00Z">
                <w:pPr>
                  <w:spacing w:after="0"/>
                </w:pPr>
              </w:pPrChange>
            </w:pPr>
            <w:ins w:id="235" w:author="Kristin" w:date="2012-02-28T12:37:00Z">
              <w:r w:rsidRPr="00FB5851">
                <w:rPr>
                  <w:rFonts w:ascii="Calibri" w:eastAsia="Times New Roman" w:hAnsi="Calibri" w:cs="Calibri"/>
                  <w:color w:val="000000"/>
                </w:rPr>
                <w:t>Assigned Team Members</w:t>
              </w:r>
            </w:ins>
          </w:p>
        </w:tc>
      </w:tr>
      <w:tr w:rsidR="009A315B" w:rsidRPr="00FB5851" w:rsidTr="003A0D83">
        <w:trPr>
          <w:ins w:id="236" w:author="Kristin" w:date="2012-02-28T12:37:00Z"/>
        </w:trPr>
        <w:tc>
          <w:tcPr>
            <w:tcW w:w="0" w:type="auto"/>
            <w:tcMar>
              <w:top w:w="0" w:type="dxa"/>
              <w:left w:w="88" w:type="dxa"/>
              <w:bottom w:w="0" w:type="dxa"/>
              <w:right w:w="88" w:type="dxa"/>
            </w:tcMar>
            <w:vAlign w:val="center"/>
            <w:tcPrChange w:id="237"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38" w:author="Kristin" w:date="2012-02-28T12:37:00Z"/>
                <w:rFonts w:ascii="Times New Roman" w:eastAsia="Times New Roman" w:hAnsi="Times New Roman" w:cs="Times New Roman"/>
              </w:rPr>
              <w:pPrChange w:id="239" w:author="Kristin" w:date="2012-02-28T14:08:00Z">
                <w:pPr>
                  <w:spacing w:after="0"/>
                </w:pPr>
              </w:pPrChange>
            </w:pPr>
            <w:ins w:id="240" w:author="Kristin" w:date="2012-02-28T12:37:00Z">
              <w:r w:rsidRPr="00FB5851">
                <w:rPr>
                  <w:rFonts w:ascii="Calibri" w:eastAsia="Times New Roman" w:hAnsi="Calibri" w:cs="Calibri"/>
                  <w:color w:val="000000"/>
                </w:rPr>
                <w:t>Deliverable Issues</w:t>
              </w:r>
            </w:ins>
          </w:p>
        </w:tc>
        <w:tc>
          <w:tcPr>
            <w:tcW w:w="0" w:type="auto"/>
            <w:tcMar>
              <w:top w:w="0" w:type="dxa"/>
              <w:left w:w="88" w:type="dxa"/>
              <w:bottom w:w="0" w:type="dxa"/>
              <w:right w:w="88" w:type="dxa"/>
            </w:tcMar>
            <w:vAlign w:val="center"/>
            <w:tcPrChange w:id="241"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42" w:author="Kristin" w:date="2012-02-28T12:37:00Z"/>
                <w:rFonts w:ascii="Times New Roman" w:eastAsia="Times New Roman" w:hAnsi="Times New Roman" w:cs="Times New Roman"/>
              </w:rPr>
              <w:pPrChange w:id="243" w:author="Kristin" w:date="2012-02-28T14:08:00Z">
                <w:pPr>
                  <w:spacing w:after="0"/>
                </w:pPr>
              </w:pPrChange>
            </w:pPr>
            <w:ins w:id="244" w:author="Kristin" w:date="2012-02-28T12:37:00Z">
              <w:r>
                <w:rPr>
                  <w:rFonts w:ascii="Calibri" w:eastAsia="Times New Roman" w:hAnsi="Calibri" w:cs="Calibri"/>
                  <w:color w:val="000000"/>
                </w:rPr>
                <w:t>Team M</w:t>
              </w:r>
              <w:r w:rsidRPr="00FB5851">
                <w:rPr>
                  <w:rFonts w:ascii="Calibri" w:eastAsia="Times New Roman" w:hAnsi="Calibri" w:cs="Calibri"/>
                  <w:color w:val="000000"/>
                </w:rPr>
                <w:t>embers</w:t>
              </w:r>
            </w:ins>
          </w:p>
        </w:tc>
        <w:tc>
          <w:tcPr>
            <w:tcW w:w="0" w:type="auto"/>
            <w:tcMar>
              <w:top w:w="0" w:type="dxa"/>
              <w:left w:w="88" w:type="dxa"/>
              <w:bottom w:w="0" w:type="dxa"/>
              <w:right w:w="88" w:type="dxa"/>
            </w:tcMar>
            <w:vAlign w:val="center"/>
            <w:tcPrChange w:id="245"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46" w:author="Kristin" w:date="2012-02-28T12:37:00Z"/>
                <w:rFonts w:ascii="Times New Roman" w:eastAsia="Times New Roman" w:hAnsi="Times New Roman" w:cs="Times New Roman"/>
              </w:rPr>
              <w:pPrChange w:id="247" w:author="Kristin" w:date="2012-02-28T14:08:00Z">
                <w:pPr>
                  <w:spacing w:after="0"/>
                </w:pPr>
              </w:pPrChange>
            </w:pPr>
            <w:ins w:id="248" w:author="Kristin" w:date="2012-02-28T12:37:00Z">
              <w:r>
                <w:rPr>
                  <w:rFonts w:ascii="Calibri" w:eastAsia="Times New Roman" w:hAnsi="Calibri" w:cs="Calibri"/>
                  <w:color w:val="000000"/>
                </w:rPr>
                <w:t>As N</w:t>
              </w:r>
              <w:r w:rsidRPr="00FB5851">
                <w:rPr>
                  <w:rFonts w:ascii="Calibri" w:eastAsia="Times New Roman" w:hAnsi="Calibri" w:cs="Calibri"/>
                  <w:color w:val="000000"/>
                </w:rPr>
                <w:t>eeded</w:t>
              </w:r>
            </w:ins>
          </w:p>
        </w:tc>
        <w:tc>
          <w:tcPr>
            <w:tcW w:w="0" w:type="auto"/>
            <w:tcMar>
              <w:top w:w="0" w:type="dxa"/>
              <w:left w:w="88" w:type="dxa"/>
              <w:bottom w:w="0" w:type="dxa"/>
              <w:right w:w="88" w:type="dxa"/>
            </w:tcMar>
            <w:vAlign w:val="center"/>
            <w:tcPrChange w:id="249"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50" w:author="Kristin" w:date="2012-02-28T12:37:00Z"/>
                <w:rFonts w:ascii="Times New Roman" w:eastAsia="Times New Roman" w:hAnsi="Times New Roman" w:cs="Times New Roman"/>
              </w:rPr>
              <w:pPrChange w:id="251" w:author="Kristin" w:date="2012-02-28T14:08:00Z">
                <w:pPr>
                  <w:spacing w:after="0"/>
                </w:pPr>
              </w:pPrChange>
            </w:pPr>
            <w:ins w:id="252" w:author="Kristin" w:date="2012-02-28T12:37:00Z">
              <w:r>
                <w:rPr>
                  <w:rFonts w:ascii="Calibri" w:eastAsia="Times New Roman" w:hAnsi="Calibri" w:cs="Calibri"/>
                  <w:color w:val="000000"/>
                </w:rPr>
                <w:t>Email/Phone/M</w:t>
              </w:r>
              <w:r w:rsidRPr="00FB5851">
                <w:rPr>
                  <w:rFonts w:ascii="Calibri" w:eastAsia="Times New Roman" w:hAnsi="Calibri" w:cs="Calibri"/>
                  <w:color w:val="000000"/>
                </w:rPr>
                <w:t>eetings</w:t>
              </w:r>
            </w:ins>
          </w:p>
        </w:tc>
        <w:tc>
          <w:tcPr>
            <w:tcW w:w="0" w:type="auto"/>
            <w:tcMar>
              <w:top w:w="0" w:type="dxa"/>
              <w:left w:w="88" w:type="dxa"/>
              <w:bottom w:w="0" w:type="dxa"/>
              <w:right w:w="88" w:type="dxa"/>
            </w:tcMar>
            <w:vAlign w:val="center"/>
            <w:tcPrChange w:id="253"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54" w:author="Kristin" w:date="2012-02-28T12:37:00Z"/>
                <w:rFonts w:ascii="Times New Roman" w:eastAsia="Times New Roman" w:hAnsi="Times New Roman" w:cs="Times New Roman"/>
              </w:rPr>
              <w:pPrChange w:id="255" w:author="Kristin" w:date="2012-02-28T14:08:00Z">
                <w:pPr>
                  <w:spacing w:after="0"/>
                </w:pPr>
              </w:pPrChange>
            </w:pPr>
            <w:ins w:id="256" w:author="Kristin" w:date="2012-02-28T12:37:00Z">
              <w:r w:rsidRPr="00FB5851">
                <w:rPr>
                  <w:rFonts w:ascii="Calibri" w:eastAsia="Times New Roman" w:hAnsi="Calibri" w:cs="Calibri"/>
                  <w:color w:val="000000"/>
                </w:rPr>
                <w:t>Team Members</w:t>
              </w:r>
            </w:ins>
          </w:p>
        </w:tc>
      </w:tr>
      <w:tr w:rsidR="002B78C4" w:rsidRPr="00FB5851" w:rsidTr="003A0D83">
        <w:trPr>
          <w:ins w:id="257" w:author="Kristin" w:date="2012-02-28T12:44:00Z"/>
        </w:trPr>
        <w:tc>
          <w:tcPr>
            <w:tcW w:w="0" w:type="auto"/>
            <w:tcMar>
              <w:top w:w="0" w:type="dxa"/>
              <w:left w:w="88" w:type="dxa"/>
              <w:bottom w:w="0" w:type="dxa"/>
              <w:right w:w="88" w:type="dxa"/>
            </w:tcMar>
            <w:vAlign w:val="center"/>
            <w:tcPrChange w:id="258"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8D490B" w:rsidRDefault="002B78C4" w:rsidP="003A0D83">
            <w:pPr>
              <w:spacing w:after="0"/>
              <w:rPr>
                <w:ins w:id="259" w:author="Kristin" w:date="2012-02-28T12:44:00Z"/>
                <w:rFonts w:ascii="Calibri" w:eastAsia="Times New Roman" w:hAnsi="Calibri" w:cs="Calibri"/>
                <w:color w:val="000000"/>
              </w:rPr>
              <w:pPrChange w:id="260" w:author="Kristin" w:date="2012-02-28T14:08:00Z">
                <w:pPr>
                  <w:spacing w:after="0"/>
                  <w:jc w:val="right"/>
                </w:pPr>
              </w:pPrChange>
            </w:pPr>
            <w:ins w:id="261" w:author="Kristin" w:date="2012-02-28T12:44:00Z">
              <w:r>
                <w:rPr>
                  <w:rFonts w:ascii="Calibri" w:eastAsia="Times New Roman" w:hAnsi="Calibri" w:cs="Calibri"/>
                  <w:color w:val="000000"/>
                </w:rPr>
                <w:t>Iteration Kick-off Meetings</w:t>
              </w:r>
            </w:ins>
          </w:p>
        </w:tc>
        <w:tc>
          <w:tcPr>
            <w:tcW w:w="0" w:type="auto"/>
            <w:tcMar>
              <w:top w:w="0" w:type="dxa"/>
              <w:left w:w="88" w:type="dxa"/>
              <w:bottom w:w="0" w:type="dxa"/>
              <w:right w:w="88" w:type="dxa"/>
            </w:tcMar>
            <w:vAlign w:val="center"/>
            <w:tcPrChange w:id="262"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2B78C4" w:rsidRDefault="002B78C4" w:rsidP="003A0D83">
            <w:pPr>
              <w:spacing w:after="0"/>
              <w:rPr>
                <w:ins w:id="263" w:author="Kristin" w:date="2012-02-28T12:44:00Z"/>
                <w:rFonts w:ascii="Calibri" w:eastAsia="Times New Roman" w:hAnsi="Calibri" w:cs="Calibri"/>
                <w:color w:val="000000"/>
              </w:rPr>
              <w:pPrChange w:id="264" w:author="Kristin" w:date="2012-02-28T14:08:00Z">
                <w:pPr>
                  <w:spacing w:after="0"/>
                </w:pPr>
              </w:pPrChange>
            </w:pPr>
            <w:ins w:id="265" w:author="Kristin" w:date="2012-02-28T12:45:00Z">
              <w:r>
                <w:rPr>
                  <w:rFonts w:ascii="Calibri" w:eastAsia="Times New Roman" w:hAnsi="Calibri" w:cs="Calibri"/>
                  <w:color w:val="000000"/>
                </w:rPr>
                <w:t>Team Members</w:t>
              </w:r>
            </w:ins>
          </w:p>
        </w:tc>
        <w:tc>
          <w:tcPr>
            <w:tcW w:w="0" w:type="auto"/>
            <w:tcMar>
              <w:top w:w="0" w:type="dxa"/>
              <w:left w:w="88" w:type="dxa"/>
              <w:bottom w:w="0" w:type="dxa"/>
              <w:right w:w="88" w:type="dxa"/>
            </w:tcMar>
            <w:vAlign w:val="center"/>
            <w:tcPrChange w:id="266"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2B78C4" w:rsidRDefault="002B78C4" w:rsidP="003A0D83">
            <w:pPr>
              <w:spacing w:after="0"/>
              <w:rPr>
                <w:ins w:id="267" w:author="Kristin" w:date="2012-02-28T12:44:00Z"/>
                <w:rFonts w:ascii="Calibri" w:eastAsia="Times New Roman" w:hAnsi="Calibri" w:cs="Calibri"/>
                <w:color w:val="000000"/>
              </w:rPr>
              <w:pPrChange w:id="268" w:author="Kristin" w:date="2012-02-28T14:08:00Z">
                <w:pPr>
                  <w:spacing w:after="0"/>
                </w:pPr>
              </w:pPrChange>
            </w:pPr>
            <w:ins w:id="269" w:author="Kristin" w:date="2012-02-28T12:45:00Z">
              <w:r>
                <w:rPr>
                  <w:rFonts w:ascii="Calibri" w:eastAsia="Times New Roman" w:hAnsi="Calibri" w:cs="Calibri"/>
                  <w:color w:val="000000"/>
                </w:rPr>
                <w:t>Bimonthly</w:t>
              </w:r>
            </w:ins>
          </w:p>
        </w:tc>
        <w:tc>
          <w:tcPr>
            <w:tcW w:w="0" w:type="auto"/>
            <w:tcMar>
              <w:top w:w="0" w:type="dxa"/>
              <w:left w:w="88" w:type="dxa"/>
              <w:bottom w:w="0" w:type="dxa"/>
              <w:right w:w="88" w:type="dxa"/>
            </w:tcMar>
            <w:vAlign w:val="center"/>
            <w:tcPrChange w:id="270"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2B78C4" w:rsidRDefault="002B78C4" w:rsidP="003A0D83">
            <w:pPr>
              <w:spacing w:after="0"/>
              <w:rPr>
                <w:ins w:id="271" w:author="Kristin" w:date="2012-02-28T12:44:00Z"/>
                <w:rFonts w:ascii="Calibri" w:eastAsia="Times New Roman" w:hAnsi="Calibri" w:cs="Calibri"/>
                <w:color w:val="000000"/>
              </w:rPr>
              <w:pPrChange w:id="272" w:author="Kristin" w:date="2012-02-28T14:08:00Z">
                <w:pPr>
                  <w:spacing w:after="0"/>
                </w:pPr>
              </w:pPrChange>
            </w:pPr>
            <w:ins w:id="273" w:author="Kristin" w:date="2012-02-28T12:45:00Z">
              <w:r>
                <w:rPr>
                  <w:rFonts w:ascii="Calibri" w:eastAsia="Times New Roman" w:hAnsi="Calibri" w:cs="Calibri"/>
                  <w:color w:val="000000"/>
                </w:rPr>
                <w:t>Meetings</w:t>
              </w:r>
            </w:ins>
          </w:p>
        </w:tc>
        <w:tc>
          <w:tcPr>
            <w:tcW w:w="0" w:type="auto"/>
            <w:tcMar>
              <w:top w:w="0" w:type="dxa"/>
              <w:left w:w="88" w:type="dxa"/>
              <w:bottom w:w="0" w:type="dxa"/>
              <w:right w:w="88" w:type="dxa"/>
            </w:tcMar>
            <w:vAlign w:val="center"/>
            <w:tcPrChange w:id="274"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2B78C4" w:rsidRPr="00FB5851" w:rsidRDefault="002B78C4" w:rsidP="003A0D83">
            <w:pPr>
              <w:spacing w:after="0"/>
              <w:rPr>
                <w:ins w:id="275" w:author="Kristin" w:date="2012-02-28T12:44:00Z"/>
                <w:rFonts w:ascii="Calibri" w:eastAsia="Times New Roman" w:hAnsi="Calibri" w:cs="Calibri"/>
                <w:color w:val="000000"/>
              </w:rPr>
              <w:pPrChange w:id="276" w:author="Kristin" w:date="2012-02-28T14:08:00Z">
                <w:pPr>
                  <w:spacing w:after="0"/>
                </w:pPr>
              </w:pPrChange>
            </w:pPr>
            <w:ins w:id="277" w:author="Kristin" w:date="2012-02-28T12:45:00Z">
              <w:r>
                <w:rPr>
                  <w:rFonts w:ascii="Calibri" w:eastAsia="Times New Roman" w:hAnsi="Calibri" w:cs="Calibri"/>
                  <w:color w:val="000000"/>
                </w:rPr>
                <w:t>Team Members</w:t>
              </w:r>
            </w:ins>
          </w:p>
        </w:tc>
      </w:tr>
      <w:tr w:rsidR="009A315B" w:rsidRPr="00FB5851" w:rsidTr="003A0D83">
        <w:trPr>
          <w:ins w:id="278" w:author="Kristin" w:date="2012-02-28T12:37:00Z"/>
        </w:trPr>
        <w:tc>
          <w:tcPr>
            <w:tcW w:w="0" w:type="auto"/>
            <w:tcMar>
              <w:top w:w="0" w:type="dxa"/>
              <w:left w:w="88" w:type="dxa"/>
              <w:bottom w:w="0" w:type="dxa"/>
              <w:right w:w="88" w:type="dxa"/>
            </w:tcMar>
            <w:vAlign w:val="center"/>
            <w:tcPrChange w:id="279"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80" w:author="Kristin" w:date="2012-02-28T12:37:00Z"/>
                <w:rFonts w:ascii="Times New Roman" w:eastAsia="Times New Roman" w:hAnsi="Times New Roman" w:cs="Times New Roman"/>
              </w:rPr>
              <w:pPrChange w:id="281" w:author="Kristin" w:date="2012-02-28T14:08:00Z">
                <w:pPr>
                  <w:spacing w:after="0"/>
                </w:pPr>
              </w:pPrChange>
            </w:pPr>
            <w:ins w:id="282" w:author="Kristin" w:date="2012-02-28T12:38:00Z">
              <w:r>
                <w:rPr>
                  <w:rFonts w:ascii="Calibri" w:eastAsia="Times New Roman" w:hAnsi="Calibri" w:cs="Calibri"/>
                  <w:color w:val="000000"/>
                </w:rPr>
                <w:t>SCRUM</w:t>
              </w:r>
            </w:ins>
            <w:ins w:id="283" w:author="Kristin" w:date="2012-02-28T12:37:00Z">
              <w:r>
                <w:rPr>
                  <w:rFonts w:ascii="Calibri" w:eastAsia="Times New Roman" w:hAnsi="Calibri" w:cs="Calibri"/>
                  <w:color w:val="000000"/>
                </w:rPr>
                <w:t xml:space="preserve"> M</w:t>
              </w:r>
              <w:r w:rsidRPr="00FB5851">
                <w:rPr>
                  <w:rFonts w:ascii="Calibri" w:eastAsia="Times New Roman" w:hAnsi="Calibri" w:cs="Calibri"/>
                  <w:color w:val="000000"/>
                </w:rPr>
                <w:t>eetings</w:t>
              </w:r>
            </w:ins>
          </w:p>
        </w:tc>
        <w:tc>
          <w:tcPr>
            <w:tcW w:w="0" w:type="auto"/>
            <w:tcMar>
              <w:top w:w="0" w:type="dxa"/>
              <w:left w:w="88" w:type="dxa"/>
              <w:bottom w:w="0" w:type="dxa"/>
              <w:right w:w="88" w:type="dxa"/>
            </w:tcMar>
            <w:vAlign w:val="center"/>
            <w:tcPrChange w:id="284"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85" w:author="Kristin" w:date="2012-02-28T12:37:00Z"/>
                <w:rFonts w:ascii="Times New Roman" w:eastAsia="Times New Roman" w:hAnsi="Times New Roman" w:cs="Times New Roman"/>
              </w:rPr>
              <w:pPrChange w:id="286" w:author="Kristin" w:date="2012-02-28T14:08:00Z">
                <w:pPr>
                  <w:spacing w:after="0"/>
                </w:pPr>
              </w:pPrChange>
            </w:pPr>
            <w:ins w:id="287" w:author="Kristin" w:date="2012-02-28T12:37:00Z">
              <w:r>
                <w:rPr>
                  <w:rFonts w:ascii="Calibri" w:eastAsia="Times New Roman" w:hAnsi="Calibri" w:cs="Calibri"/>
                  <w:color w:val="000000"/>
                </w:rPr>
                <w:t>Team M</w:t>
              </w:r>
              <w:r w:rsidRPr="00FB5851">
                <w:rPr>
                  <w:rFonts w:ascii="Calibri" w:eastAsia="Times New Roman" w:hAnsi="Calibri" w:cs="Calibri"/>
                  <w:color w:val="000000"/>
                </w:rPr>
                <w:t>embers</w:t>
              </w:r>
            </w:ins>
          </w:p>
        </w:tc>
        <w:tc>
          <w:tcPr>
            <w:tcW w:w="0" w:type="auto"/>
            <w:tcMar>
              <w:top w:w="0" w:type="dxa"/>
              <w:left w:w="88" w:type="dxa"/>
              <w:bottom w:w="0" w:type="dxa"/>
              <w:right w:w="88" w:type="dxa"/>
            </w:tcMar>
            <w:vAlign w:val="center"/>
            <w:tcPrChange w:id="288"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5D7B5E" w:rsidP="003A0D83">
            <w:pPr>
              <w:spacing w:after="0"/>
              <w:rPr>
                <w:ins w:id="289" w:author="Kristin" w:date="2012-02-28T12:37:00Z"/>
                <w:rFonts w:ascii="Times New Roman" w:eastAsia="Times New Roman" w:hAnsi="Times New Roman" w:cs="Times New Roman"/>
              </w:rPr>
              <w:pPrChange w:id="290" w:author="Kristin" w:date="2012-02-28T14:08:00Z">
                <w:pPr>
                  <w:spacing w:after="0"/>
                </w:pPr>
              </w:pPrChange>
            </w:pPr>
            <w:ins w:id="291" w:author="Kristin" w:date="2012-02-28T12:38:00Z">
              <w:r>
                <w:rPr>
                  <w:rFonts w:ascii="Calibri" w:eastAsia="Times New Roman" w:hAnsi="Calibri" w:cs="Calibri"/>
                  <w:color w:val="000000"/>
                </w:rPr>
                <w:t>Weekly</w:t>
              </w:r>
            </w:ins>
          </w:p>
        </w:tc>
        <w:tc>
          <w:tcPr>
            <w:tcW w:w="0" w:type="auto"/>
            <w:tcMar>
              <w:top w:w="0" w:type="dxa"/>
              <w:left w:w="88" w:type="dxa"/>
              <w:bottom w:w="0" w:type="dxa"/>
              <w:right w:w="88" w:type="dxa"/>
            </w:tcMar>
            <w:vAlign w:val="center"/>
            <w:tcPrChange w:id="292"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93" w:author="Kristin" w:date="2012-02-28T12:37:00Z"/>
                <w:rFonts w:ascii="Times New Roman" w:eastAsia="Times New Roman" w:hAnsi="Times New Roman" w:cs="Times New Roman"/>
              </w:rPr>
              <w:pPrChange w:id="294" w:author="Kristin" w:date="2012-02-28T14:08:00Z">
                <w:pPr>
                  <w:spacing w:after="0"/>
                </w:pPr>
              </w:pPrChange>
            </w:pPr>
            <w:ins w:id="295" w:author="Kristin" w:date="2012-02-28T12:37:00Z">
              <w:r>
                <w:rPr>
                  <w:rFonts w:ascii="Calibri" w:eastAsia="Times New Roman" w:hAnsi="Calibri" w:cs="Calibri"/>
                  <w:color w:val="000000"/>
                </w:rPr>
                <w:t>M</w:t>
              </w:r>
              <w:r w:rsidRPr="00FB5851">
                <w:rPr>
                  <w:rFonts w:ascii="Calibri" w:eastAsia="Times New Roman" w:hAnsi="Calibri" w:cs="Calibri"/>
                  <w:color w:val="000000"/>
                </w:rPr>
                <w:t>eetings</w:t>
              </w:r>
            </w:ins>
          </w:p>
        </w:tc>
        <w:tc>
          <w:tcPr>
            <w:tcW w:w="0" w:type="auto"/>
            <w:tcMar>
              <w:top w:w="0" w:type="dxa"/>
              <w:left w:w="88" w:type="dxa"/>
              <w:bottom w:w="0" w:type="dxa"/>
              <w:right w:w="88" w:type="dxa"/>
            </w:tcMar>
            <w:vAlign w:val="center"/>
            <w:tcPrChange w:id="296"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297" w:author="Kristin" w:date="2012-02-28T12:37:00Z"/>
                <w:rFonts w:ascii="Times New Roman" w:eastAsia="Times New Roman" w:hAnsi="Times New Roman" w:cs="Times New Roman"/>
              </w:rPr>
              <w:pPrChange w:id="298" w:author="Kristin" w:date="2012-02-28T14:08:00Z">
                <w:pPr>
                  <w:spacing w:after="0"/>
                </w:pPr>
              </w:pPrChange>
            </w:pPr>
            <w:ins w:id="299" w:author="Kristin" w:date="2012-02-28T12:37:00Z">
              <w:r w:rsidRPr="00FB5851">
                <w:rPr>
                  <w:rFonts w:ascii="Calibri" w:eastAsia="Times New Roman" w:hAnsi="Calibri" w:cs="Calibri"/>
                  <w:color w:val="000000"/>
                </w:rPr>
                <w:t>Team Members</w:t>
              </w:r>
            </w:ins>
          </w:p>
        </w:tc>
      </w:tr>
      <w:tr w:rsidR="009A315B" w:rsidRPr="00FB5851" w:rsidTr="003A0D83">
        <w:trPr>
          <w:ins w:id="300" w:author="Kristin" w:date="2012-02-28T12:37:00Z"/>
        </w:trPr>
        <w:tc>
          <w:tcPr>
            <w:tcW w:w="0" w:type="auto"/>
            <w:tcMar>
              <w:top w:w="0" w:type="dxa"/>
              <w:left w:w="88" w:type="dxa"/>
              <w:bottom w:w="0" w:type="dxa"/>
              <w:right w:w="88" w:type="dxa"/>
            </w:tcMar>
            <w:vAlign w:val="center"/>
            <w:tcPrChange w:id="301"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02" w:author="Kristin" w:date="2012-02-28T12:37:00Z"/>
                <w:rFonts w:ascii="Times New Roman" w:eastAsia="Times New Roman" w:hAnsi="Times New Roman" w:cs="Times New Roman"/>
              </w:rPr>
              <w:pPrChange w:id="303" w:author="Kristin" w:date="2012-02-28T14:08:00Z">
                <w:pPr>
                  <w:spacing w:after="0"/>
                </w:pPr>
              </w:pPrChange>
            </w:pPr>
            <w:ins w:id="304" w:author="Kristin" w:date="2012-02-28T12:37:00Z">
              <w:r w:rsidRPr="00FB5851">
                <w:rPr>
                  <w:rFonts w:ascii="Calibri" w:eastAsia="Times New Roman" w:hAnsi="Calibri" w:cs="Calibri"/>
                  <w:color w:val="000000"/>
                </w:rPr>
                <w:t>Milestones</w:t>
              </w:r>
            </w:ins>
          </w:p>
        </w:tc>
        <w:tc>
          <w:tcPr>
            <w:tcW w:w="0" w:type="auto"/>
            <w:tcMar>
              <w:top w:w="0" w:type="dxa"/>
              <w:left w:w="88" w:type="dxa"/>
              <w:bottom w:w="0" w:type="dxa"/>
              <w:right w:w="88" w:type="dxa"/>
            </w:tcMar>
            <w:vAlign w:val="center"/>
            <w:tcPrChange w:id="305"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06" w:author="Kristin" w:date="2012-02-28T12:37:00Z"/>
                <w:rFonts w:ascii="Times New Roman" w:eastAsia="Times New Roman" w:hAnsi="Times New Roman" w:cs="Times New Roman"/>
              </w:rPr>
              <w:pPrChange w:id="307" w:author="Kristin" w:date="2012-02-28T14:08:00Z">
                <w:pPr>
                  <w:spacing w:after="0"/>
                </w:pPr>
              </w:pPrChange>
            </w:pPr>
            <w:ins w:id="308" w:author="Kristin" w:date="2012-02-28T12:37:00Z">
              <w:r w:rsidRPr="00FB5851">
                <w:rPr>
                  <w:rFonts w:ascii="Calibri" w:eastAsia="Times New Roman" w:hAnsi="Calibri" w:cs="Calibri"/>
                  <w:color w:val="000000"/>
                </w:rPr>
                <w:t>Team/Professor</w:t>
              </w:r>
            </w:ins>
          </w:p>
        </w:tc>
        <w:tc>
          <w:tcPr>
            <w:tcW w:w="0" w:type="auto"/>
            <w:tcMar>
              <w:top w:w="0" w:type="dxa"/>
              <w:left w:w="88" w:type="dxa"/>
              <w:bottom w:w="0" w:type="dxa"/>
              <w:right w:w="88" w:type="dxa"/>
            </w:tcMar>
            <w:vAlign w:val="center"/>
            <w:tcPrChange w:id="309"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10" w:author="Kristin" w:date="2012-02-28T12:37:00Z"/>
                <w:rFonts w:ascii="Times New Roman" w:eastAsia="Times New Roman" w:hAnsi="Times New Roman" w:cs="Times New Roman"/>
              </w:rPr>
              <w:pPrChange w:id="311" w:author="Kristin" w:date="2012-02-28T14:08:00Z">
                <w:pPr>
                  <w:spacing w:after="0"/>
                </w:pPr>
              </w:pPrChange>
            </w:pPr>
            <w:ins w:id="312" w:author="Kristin" w:date="2012-02-28T12:37:00Z">
              <w:r w:rsidRPr="00FB5851">
                <w:rPr>
                  <w:rFonts w:ascii="Calibri" w:eastAsia="Times New Roman" w:hAnsi="Calibri" w:cs="Calibri"/>
                  <w:color w:val="000000"/>
                </w:rPr>
                <w:t>Bimonthly</w:t>
              </w:r>
            </w:ins>
          </w:p>
        </w:tc>
        <w:tc>
          <w:tcPr>
            <w:tcW w:w="0" w:type="auto"/>
            <w:tcMar>
              <w:top w:w="0" w:type="dxa"/>
              <w:left w:w="88" w:type="dxa"/>
              <w:bottom w:w="0" w:type="dxa"/>
              <w:right w:w="88" w:type="dxa"/>
            </w:tcMar>
            <w:vAlign w:val="center"/>
            <w:tcPrChange w:id="313"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14" w:author="Kristin" w:date="2012-02-28T12:37:00Z"/>
                <w:rFonts w:ascii="Times New Roman" w:eastAsia="Times New Roman" w:hAnsi="Times New Roman" w:cs="Times New Roman"/>
              </w:rPr>
              <w:pPrChange w:id="315" w:author="Kristin" w:date="2012-02-28T14:08:00Z">
                <w:pPr>
                  <w:spacing w:after="0"/>
                </w:pPr>
              </w:pPrChange>
            </w:pPr>
            <w:ins w:id="316" w:author="Kristin" w:date="2012-02-28T12:37:00Z">
              <w:r>
                <w:rPr>
                  <w:rFonts w:ascii="Calibri" w:eastAsia="Times New Roman" w:hAnsi="Calibri" w:cs="Calibri"/>
                  <w:color w:val="000000"/>
                </w:rPr>
                <w:t>Email/Phone/M</w:t>
              </w:r>
              <w:r w:rsidRPr="00FB5851">
                <w:rPr>
                  <w:rFonts w:ascii="Calibri" w:eastAsia="Times New Roman" w:hAnsi="Calibri" w:cs="Calibri"/>
                  <w:color w:val="000000"/>
                </w:rPr>
                <w:t>eetings</w:t>
              </w:r>
            </w:ins>
          </w:p>
        </w:tc>
        <w:tc>
          <w:tcPr>
            <w:tcW w:w="0" w:type="auto"/>
            <w:tcMar>
              <w:top w:w="0" w:type="dxa"/>
              <w:left w:w="88" w:type="dxa"/>
              <w:bottom w:w="0" w:type="dxa"/>
              <w:right w:w="88" w:type="dxa"/>
            </w:tcMar>
            <w:vAlign w:val="center"/>
            <w:tcPrChange w:id="317"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18" w:author="Kristin" w:date="2012-02-28T12:37:00Z"/>
                <w:rFonts w:ascii="Times New Roman" w:eastAsia="Times New Roman" w:hAnsi="Times New Roman" w:cs="Times New Roman"/>
              </w:rPr>
              <w:pPrChange w:id="319" w:author="Kristin" w:date="2012-02-28T14:08:00Z">
                <w:pPr>
                  <w:spacing w:after="0"/>
                </w:pPr>
              </w:pPrChange>
            </w:pPr>
            <w:ins w:id="320" w:author="Kristin" w:date="2012-02-28T12:37:00Z">
              <w:r w:rsidRPr="00FB5851">
                <w:rPr>
                  <w:rFonts w:ascii="Calibri" w:eastAsia="Times New Roman" w:hAnsi="Calibri" w:cs="Calibri"/>
                  <w:color w:val="000000"/>
                </w:rPr>
                <w:t>Assigned Team Members</w:t>
              </w:r>
            </w:ins>
          </w:p>
        </w:tc>
      </w:tr>
      <w:tr w:rsidR="009A315B" w:rsidRPr="00FB5851" w:rsidTr="003A0D83">
        <w:trPr>
          <w:ins w:id="321" w:author="Kristin" w:date="2012-02-28T12:37:00Z"/>
        </w:trPr>
        <w:tc>
          <w:tcPr>
            <w:tcW w:w="0" w:type="auto"/>
            <w:tcMar>
              <w:top w:w="0" w:type="dxa"/>
              <w:left w:w="88" w:type="dxa"/>
              <w:bottom w:w="0" w:type="dxa"/>
              <w:right w:w="88" w:type="dxa"/>
            </w:tcMar>
            <w:vAlign w:val="center"/>
            <w:tcPrChange w:id="322"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23" w:author="Kristin" w:date="2012-02-28T12:37:00Z"/>
                <w:rFonts w:ascii="Times New Roman" w:eastAsia="Times New Roman" w:hAnsi="Times New Roman" w:cs="Times New Roman"/>
              </w:rPr>
              <w:pPrChange w:id="324" w:author="Kristin" w:date="2012-02-28T14:08:00Z">
                <w:pPr>
                  <w:spacing w:after="0"/>
                </w:pPr>
              </w:pPrChange>
            </w:pPr>
            <w:ins w:id="325" w:author="Kristin" w:date="2012-02-28T12:37:00Z">
              <w:r w:rsidRPr="00FB5851">
                <w:rPr>
                  <w:rFonts w:ascii="Calibri" w:eastAsia="Times New Roman" w:hAnsi="Calibri" w:cs="Calibri"/>
                  <w:color w:val="000000"/>
                </w:rPr>
                <w:t>Change Requests</w:t>
              </w:r>
            </w:ins>
          </w:p>
        </w:tc>
        <w:tc>
          <w:tcPr>
            <w:tcW w:w="0" w:type="auto"/>
            <w:tcMar>
              <w:top w:w="0" w:type="dxa"/>
              <w:left w:w="88" w:type="dxa"/>
              <w:bottom w:w="0" w:type="dxa"/>
              <w:right w:w="88" w:type="dxa"/>
            </w:tcMar>
            <w:vAlign w:val="center"/>
            <w:tcPrChange w:id="326"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27" w:author="Kristin" w:date="2012-02-28T12:37:00Z"/>
                <w:rFonts w:ascii="Times New Roman" w:eastAsia="Times New Roman" w:hAnsi="Times New Roman" w:cs="Times New Roman"/>
              </w:rPr>
              <w:pPrChange w:id="328" w:author="Kristin" w:date="2012-02-28T14:08:00Z">
                <w:pPr>
                  <w:spacing w:after="0"/>
                </w:pPr>
              </w:pPrChange>
            </w:pPr>
            <w:ins w:id="329" w:author="Kristin" w:date="2012-02-28T12:37:00Z">
              <w:r>
                <w:rPr>
                  <w:rFonts w:ascii="Calibri" w:eastAsia="Times New Roman" w:hAnsi="Calibri" w:cs="Calibri"/>
                  <w:color w:val="000000"/>
                </w:rPr>
                <w:t>Team M</w:t>
              </w:r>
              <w:r w:rsidRPr="00FB5851">
                <w:rPr>
                  <w:rFonts w:ascii="Calibri" w:eastAsia="Times New Roman" w:hAnsi="Calibri" w:cs="Calibri"/>
                  <w:color w:val="000000"/>
                </w:rPr>
                <w:t>embers</w:t>
              </w:r>
            </w:ins>
          </w:p>
        </w:tc>
        <w:tc>
          <w:tcPr>
            <w:tcW w:w="0" w:type="auto"/>
            <w:tcMar>
              <w:top w:w="0" w:type="dxa"/>
              <w:left w:w="88" w:type="dxa"/>
              <w:bottom w:w="0" w:type="dxa"/>
              <w:right w:w="88" w:type="dxa"/>
            </w:tcMar>
            <w:vAlign w:val="center"/>
            <w:tcPrChange w:id="330"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31" w:author="Kristin" w:date="2012-02-28T12:37:00Z"/>
                <w:rFonts w:ascii="Times New Roman" w:eastAsia="Times New Roman" w:hAnsi="Times New Roman" w:cs="Times New Roman"/>
              </w:rPr>
              <w:pPrChange w:id="332" w:author="Kristin" w:date="2012-02-28T14:08:00Z">
                <w:pPr>
                  <w:spacing w:after="0"/>
                </w:pPr>
              </w:pPrChange>
            </w:pPr>
            <w:ins w:id="333" w:author="Kristin" w:date="2012-02-28T12:37:00Z">
              <w:r w:rsidRPr="00FB5851">
                <w:rPr>
                  <w:rFonts w:ascii="Calibri" w:eastAsia="Times New Roman" w:hAnsi="Calibri" w:cs="Calibri"/>
                  <w:color w:val="000000"/>
                </w:rPr>
                <w:t>Anytime</w:t>
              </w:r>
            </w:ins>
          </w:p>
        </w:tc>
        <w:tc>
          <w:tcPr>
            <w:tcW w:w="0" w:type="auto"/>
            <w:tcMar>
              <w:top w:w="0" w:type="dxa"/>
              <w:left w:w="88" w:type="dxa"/>
              <w:bottom w:w="0" w:type="dxa"/>
              <w:right w:w="88" w:type="dxa"/>
            </w:tcMar>
            <w:vAlign w:val="center"/>
            <w:tcPrChange w:id="334"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35" w:author="Kristin" w:date="2012-02-28T12:37:00Z"/>
                <w:rFonts w:ascii="Times New Roman" w:eastAsia="Times New Roman" w:hAnsi="Times New Roman" w:cs="Times New Roman"/>
              </w:rPr>
              <w:pPrChange w:id="336" w:author="Kristin" w:date="2012-02-28T14:08:00Z">
                <w:pPr>
                  <w:spacing w:after="0"/>
                </w:pPr>
              </w:pPrChange>
            </w:pPr>
            <w:ins w:id="337" w:author="Kristin" w:date="2012-02-28T12:37:00Z">
              <w:r>
                <w:rPr>
                  <w:rFonts w:ascii="Calibri" w:eastAsia="Times New Roman" w:hAnsi="Calibri" w:cs="Calibri"/>
                  <w:color w:val="000000"/>
                </w:rPr>
                <w:t>Email/Phone/M</w:t>
              </w:r>
              <w:r w:rsidRPr="00FB5851">
                <w:rPr>
                  <w:rFonts w:ascii="Calibri" w:eastAsia="Times New Roman" w:hAnsi="Calibri" w:cs="Calibri"/>
                  <w:color w:val="000000"/>
                </w:rPr>
                <w:t>eetings</w:t>
              </w:r>
            </w:ins>
          </w:p>
        </w:tc>
        <w:tc>
          <w:tcPr>
            <w:tcW w:w="0" w:type="auto"/>
            <w:tcMar>
              <w:top w:w="0" w:type="dxa"/>
              <w:left w:w="88" w:type="dxa"/>
              <w:bottom w:w="0" w:type="dxa"/>
              <w:right w:w="88" w:type="dxa"/>
            </w:tcMar>
            <w:vAlign w:val="center"/>
            <w:tcPrChange w:id="338"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39" w:author="Kristin" w:date="2012-02-28T12:37:00Z"/>
                <w:rFonts w:ascii="Times New Roman" w:eastAsia="Times New Roman" w:hAnsi="Times New Roman" w:cs="Times New Roman"/>
              </w:rPr>
              <w:pPrChange w:id="340" w:author="Kristin" w:date="2012-02-28T14:08:00Z">
                <w:pPr>
                  <w:spacing w:after="0"/>
                </w:pPr>
              </w:pPrChange>
            </w:pPr>
            <w:ins w:id="341" w:author="Kristin" w:date="2012-02-28T12:37:00Z">
              <w:r w:rsidRPr="00FB5851">
                <w:rPr>
                  <w:rFonts w:ascii="Calibri" w:eastAsia="Times New Roman" w:hAnsi="Calibri" w:cs="Calibri"/>
                  <w:color w:val="000000"/>
                </w:rPr>
                <w:t>Team Members</w:t>
              </w:r>
            </w:ins>
          </w:p>
        </w:tc>
      </w:tr>
      <w:tr w:rsidR="009A315B" w:rsidRPr="00FB5851" w:rsidTr="003A0D83">
        <w:trPr>
          <w:ins w:id="342" w:author="Kristin" w:date="2012-02-28T12:37:00Z"/>
        </w:trPr>
        <w:tc>
          <w:tcPr>
            <w:tcW w:w="0" w:type="auto"/>
            <w:tcMar>
              <w:top w:w="0" w:type="dxa"/>
              <w:left w:w="88" w:type="dxa"/>
              <w:bottom w:w="0" w:type="dxa"/>
              <w:right w:w="88" w:type="dxa"/>
            </w:tcMar>
            <w:vAlign w:val="center"/>
            <w:tcPrChange w:id="343"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44" w:author="Kristin" w:date="2012-02-28T12:37:00Z"/>
                <w:rFonts w:ascii="Times New Roman" w:eastAsia="Times New Roman" w:hAnsi="Times New Roman" w:cs="Times New Roman"/>
              </w:rPr>
              <w:pPrChange w:id="345" w:author="Kristin" w:date="2012-02-28T14:08:00Z">
                <w:pPr>
                  <w:spacing w:after="0"/>
                </w:pPr>
              </w:pPrChange>
            </w:pPr>
            <w:ins w:id="346" w:author="Kristin" w:date="2012-02-28T12:37:00Z">
              <w:r w:rsidRPr="00FB5851">
                <w:rPr>
                  <w:rFonts w:ascii="Calibri" w:eastAsia="Times New Roman" w:hAnsi="Calibri" w:cs="Calibri"/>
                  <w:color w:val="000000"/>
                </w:rPr>
                <w:t>Project Status Report</w:t>
              </w:r>
            </w:ins>
          </w:p>
        </w:tc>
        <w:tc>
          <w:tcPr>
            <w:tcW w:w="0" w:type="auto"/>
            <w:tcMar>
              <w:top w:w="0" w:type="dxa"/>
              <w:left w:w="88" w:type="dxa"/>
              <w:bottom w:w="0" w:type="dxa"/>
              <w:right w:w="88" w:type="dxa"/>
            </w:tcMar>
            <w:vAlign w:val="center"/>
            <w:tcPrChange w:id="347"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48" w:author="Kristin" w:date="2012-02-28T12:37:00Z"/>
                <w:rFonts w:ascii="Times New Roman" w:eastAsia="Times New Roman" w:hAnsi="Times New Roman" w:cs="Times New Roman"/>
              </w:rPr>
              <w:pPrChange w:id="349" w:author="Kristin" w:date="2012-02-28T14:08:00Z">
                <w:pPr>
                  <w:spacing w:after="0"/>
                </w:pPr>
              </w:pPrChange>
            </w:pPr>
            <w:ins w:id="350" w:author="Kristin" w:date="2012-02-28T12:37:00Z">
              <w:r>
                <w:rPr>
                  <w:rFonts w:ascii="Calibri" w:eastAsia="Times New Roman" w:hAnsi="Calibri" w:cs="Calibri"/>
                  <w:color w:val="000000"/>
                </w:rPr>
                <w:t>Team M</w:t>
              </w:r>
              <w:r w:rsidRPr="00FB5851">
                <w:rPr>
                  <w:rFonts w:ascii="Calibri" w:eastAsia="Times New Roman" w:hAnsi="Calibri" w:cs="Calibri"/>
                  <w:color w:val="000000"/>
                </w:rPr>
                <w:t>embers</w:t>
              </w:r>
            </w:ins>
          </w:p>
        </w:tc>
        <w:tc>
          <w:tcPr>
            <w:tcW w:w="0" w:type="auto"/>
            <w:tcMar>
              <w:top w:w="0" w:type="dxa"/>
              <w:left w:w="88" w:type="dxa"/>
              <w:bottom w:w="0" w:type="dxa"/>
              <w:right w:w="88" w:type="dxa"/>
            </w:tcMar>
            <w:vAlign w:val="center"/>
            <w:tcPrChange w:id="351"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52" w:author="Kristin" w:date="2012-02-28T12:37:00Z"/>
                <w:rFonts w:ascii="Times New Roman" w:eastAsia="Times New Roman" w:hAnsi="Times New Roman" w:cs="Times New Roman"/>
              </w:rPr>
              <w:pPrChange w:id="353" w:author="Kristin" w:date="2012-02-28T14:08:00Z">
                <w:pPr>
                  <w:spacing w:after="0"/>
                </w:pPr>
              </w:pPrChange>
            </w:pPr>
            <w:ins w:id="354" w:author="Kristin" w:date="2012-02-28T12:37:00Z">
              <w:r>
                <w:rPr>
                  <w:rFonts w:ascii="Calibri" w:eastAsia="Times New Roman" w:hAnsi="Calibri" w:cs="Calibri"/>
                  <w:color w:val="000000"/>
                </w:rPr>
                <w:t>W</w:t>
              </w:r>
              <w:r w:rsidRPr="00FB5851">
                <w:rPr>
                  <w:rFonts w:ascii="Calibri" w:eastAsia="Times New Roman" w:hAnsi="Calibri" w:cs="Calibri"/>
                  <w:color w:val="000000"/>
                </w:rPr>
                <w:t>eekly</w:t>
              </w:r>
            </w:ins>
          </w:p>
        </w:tc>
        <w:tc>
          <w:tcPr>
            <w:tcW w:w="0" w:type="auto"/>
            <w:tcMar>
              <w:top w:w="0" w:type="dxa"/>
              <w:left w:w="88" w:type="dxa"/>
              <w:bottom w:w="0" w:type="dxa"/>
              <w:right w:w="88" w:type="dxa"/>
            </w:tcMar>
            <w:vAlign w:val="center"/>
            <w:tcPrChange w:id="355"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56" w:author="Kristin" w:date="2012-02-28T12:37:00Z"/>
                <w:rFonts w:ascii="Times New Roman" w:eastAsia="Times New Roman" w:hAnsi="Times New Roman" w:cs="Times New Roman"/>
              </w:rPr>
              <w:pPrChange w:id="357" w:author="Kristin" w:date="2012-02-28T14:08:00Z">
                <w:pPr>
                  <w:spacing w:after="0"/>
                </w:pPr>
              </w:pPrChange>
            </w:pPr>
            <w:ins w:id="358" w:author="Kristin" w:date="2012-02-28T12:37:00Z">
              <w:r>
                <w:rPr>
                  <w:rFonts w:ascii="Calibri" w:eastAsia="Times New Roman" w:hAnsi="Calibri" w:cs="Calibri"/>
                  <w:color w:val="000000"/>
                </w:rPr>
                <w:t>M</w:t>
              </w:r>
              <w:r w:rsidRPr="00FB5851">
                <w:rPr>
                  <w:rFonts w:ascii="Calibri" w:eastAsia="Times New Roman" w:hAnsi="Calibri" w:cs="Calibri"/>
                  <w:color w:val="000000"/>
                </w:rPr>
                <w:t>eetings</w:t>
              </w:r>
            </w:ins>
          </w:p>
        </w:tc>
        <w:tc>
          <w:tcPr>
            <w:tcW w:w="0" w:type="auto"/>
            <w:tcMar>
              <w:top w:w="0" w:type="dxa"/>
              <w:left w:w="88" w:type="dxa"/>
              <w:bottom w:w="0" w:type="dxa"/>
              <w:right w:w="88" w:type="dxa"/>
            </w:tcMar>
            <w:vAlign w:val="center"/>
            <w:tcPrChange w:id="359" w:author="Kristin" w:date="2012-02-28T14:08:00Z">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tcPrChange>
          </w:tcPr>
          <w:p w:rsidR="009A315B" w:rsidRPr="00FB5851" w:rsidRDefault="009A315B" w:rsidP="003A0D83">
            <w:pPr>
              <w:spacing w:after="0"/>
              <w:rPr>
                <w:ins w:id="360" w:author="Kristin" w:date="2012-02-28T12:37:00Z"/>
                <w:rFonts w:ascii="Times New Roman" w:eastAsia="Times New Roman" w:hAnsi="Times New Roman" w:cs="Times New Roman"/>
              </w:rPr>
              <w:pPrChange w:id="361" w:author="Kristin" w:date="2012-02-28T14:08:00Z">
                <w:pPr>
                  <w:spacing w:after="0"/>
                </w:pPr>
              </w:pPrChange>
            </w:pPr>
            <w:ins w:id="362" w:author="Kristin" w:date="2012-02-28T12:37:00Z">
              <w:r w:rsidRPr="00FB5851">
                <w:rPr>
                  <w:rFonts w:ascii="Calibri" w:eastAsia="Times New Roman" w:hAnsi="Calibri" w:cs="Calibri"/>
                  <w:color w:val="000000"/>
                </w:rPr>
                <w:t>Assigned Team Members</w:t>
              </w:r>
            </w:ins>
          </w:p>
        </w:tc>
      </w:tr>
    </w:tbl>
    <w:p w:rsidR="009A315B" w:rsidRDefault="007A7E48" w:rsidP="00FB5851">
      <w:pPr>
        <w:spacing w:after="0"/>
        <w:rPr>
          <w:ins w:id="363" w:author="Kristin" w:date="2012-02-28T12:28:00Z"/>
          <w:rFonts w:ascii="Calibri" w:eastAsia="Times New Roman" w:hAnsi="Calibri" w:cs="Calibri"/>
          <w:color w:val="000000"/>
        </w:rPr>
      </w:pPr>
      <w:ins w:id="364" w:author="Kristin" w:date="2012-02-28T12:39:00Z">
        <w:r>
          <w:rPr>
            <w:rFonts w:ascii="Calibri" w:eastAsia="Times New Roman" w:hAnsi="Calibri" w:cs="Calibri"/>
            <w:noProof/>
            <w:color w:val="000000"/>
          </w:rPr>
          <w:pict>
            <v:shape id="_x0000_s1037" type="#_x0000_t202" style="position:absolute;margin-left:147.65pt;margin-top:4.55pt;width:139.7pt;height:27pt;z-index:-251651584;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" filled="f" stroked="f">
              <v:textbox inset=",7.2pt,,7.2pt">
                <w:txbxContent>
                  <w:p w:rsidR="008D490B" w:rsidRPr="00421C08" w:rsidRDefault="008D490B" w:rsidP="001177AF">
                    <w:pPr>
                      <w:rPr>
                        <w:b/>
                        <w:sz w:val="18"/>
                        <w:szCs w:val="18"/>
                      </w:rPr>
                    </w:pPr>
                    <w:r w:rsidRPr="00421C08">
                      <w:rPr>
                        <w:b/>
                        <w:sz w:val="18"/>
                        <w:szCs w:val="18"/>
                      </w:rPr>
                      <w:t xml:space="preserve">Table </w:t>
                    </w:r>
                    <w:ins w:id="365" w:author="Kristin" w:date="2012-02-28T13:46:00Z">
                      <w:r>
                        <w:rPr>
                          <w:b/>
                          <w:sz w:val="18"/>
                          <w:szCs w:val="18"/>
                        </w:rPr>
                        <w:t>3</w:t>
                      </w:r>
                    </w:ins>
                    <w:ins w:id="366" w:author="Kristin Mead" w:date="2012-02-28T10:41:00Z">
                      <w:del w:id="367" w:author="Kristin" w:date="2012-02-28T13:46:00Z">
                        <w:r w:rsidDel="00DB74F8">
                          <w:rPr>
                            <w:b/>
                            <w:sz w:val="18"/>
                            <w:szCs w:val="18"/>
                          </w:rPr>
                          <w:delText>5</w:delText>
                        </w:r>
                      </w:del>
                    </w:ins>
                    <w:del w:id="368" w:author="Kristin Mead" w:date="2012-02-28T10:41:00Z">
                      <w:r w:rsidRPr="00421C08" w:rsidDel="00997FD7">
                        <w:rPr>
                          <w:b/>
                          <w:sz w:val="18"/>
                          <w:szCs w:val="18"/>
                        </w:rPr>
                        <w:delText>3</w:delText>
                      </w:r>
                    </w:del>
                    <w:del w:id="369" w:author="Kristin" w:date="2012-02-28T13:46:00Z">
                      <w:r w:rsidRPr="00421C08" w:rsidDel="00DB74F8">
                        <w:rPr>
                          <w:b/>
                          <w:sz w:val="18"/>
                          <w:szCs w:val="18"/>
                        </w:rPr>
                        <w:delText>.</w:delText>
                      </w:r>
                    </w:del>
                    <w:ins w:id="370" w:author="Kristin Mead" w:date="2012-02-28T10:41:00Z">
                      <w:del w:id="371" w:author="Kristin" w:date="2012-02-28T13:46:00Z">
                        <w:r w:rsidDel="00DB74F8">
                          <w:rPr>
                            <w:b/>
                            <w:sz w:val="18"/>
                            <w:szCs w:val="18"/>
                          </w:rPr>
                          <w:delText>1</w:delText>
                        </w:r>
                      </w:del>
                    </w:ins>
                    <w:del w:id="372" w:author="Kristin Mead" w:date="2012-02-28T10:41:00Z">
                      <w:r w:rsidDel="00997FD7">
                        <w:rPr>
                          <w:b/>
                          <w:sz w:val="18"/>
                          <w:szCs w:val="18"/>
                        </w:rPr>
                        <w:delText>2</w:delText>
                      </w:r>
                    </w:del>
                    <w:r w:rsidRPr="00421C08">
                      <w:rPr>
                        <w:b/>
                        <w:sz w:val="18"/>
                        <w:szCs w:val="18"/>
                      </w:rPr>
                      <w:t xml:space="preserve">: </w:t>
                    </w:r>
                    <w:r>
                      <w:rPr>
                        <w:b/>
                        <w:sz w:val="18"/>
                        <w:szCs w:val="18"/>
                      </w:rPr>
                      <w:t xml:space="preserve">Communication </w:t>
                    </w:r>
                    <w:del w:id="373" w:author="Kristin" w:date="2012-02-28T12:48:00Z">
                      <w:r w:rsidDel="00382FB0">
                        <w:rPr>
                          <w:b/>
                          <w:sz w:val="18"/>
                          <w:szCs w:val="18"/>
                        </w:rPr>
                        <w:delText>Plan</w:delText>
                      </w:r>
                    </w:del>
                    <w:ins w:id="374" w:author="Kristin" w:date="2012-02-28T12:48:00Z">
                      <w:r>
                        <w:rPr>
                          <w:b/>
                          <w:sz w:val="18"/>
                          <w:szCs w:val="18"/>
                        </w:rPr>
                        <w:t>Plan</w:t>
                      </w:r>
                    </w:ins>
                  </w:p>
                </w:txbxContent>
              </v:textbox>
              <w10:wrap type="tight"/>
            </v:shape>
          </w:pict>
        </w:r>
      </w:ins>
    </w:p>
    <w:p w:rsidR="001177AF" w:rsidRDefault="001177AF" w:rsidP="00FB5851">
      <w:pPr>
        <w:spacing w:after="0"/>
        <w:rPr>
          <w:ins w:id="375" w:author="Kristin" w:date="2012-02-28T12:28:00Z"/>
          <w:rFonts w:ascii="Calibri" w:eastAsia="Times New Roman" w:hAnsi="Calibri" w:cs="Calibri"/>
          <w:color w:val="000000"/>
        </w:rPr>
      </w:pPr>
    </w:p>
    <w:p w:rsidR="008D490B" w:rsidRDefault="00E5404B">
      <w:pPr>
        <w:pStyle w:val="Heading2"/>
        <w:spacing w:before="0"/>
        <w:rPr>
          <w:ins w:id="376" w:author="Kristin" w:date="2012-02-28T12:28:00Z"/>
        </w:rPr>
      </w:pPr>
      <w:ins w:id="377" w:author="Kristin" w:date="2012-02-28T12:28:00Z">
        <w:r>
          <w:t>SCRUM</w:t>
        </w:r>
      </w:ins>
    </w:p>
    <w:p w:rsidR="006D1187" w:rsidRDefault="00057131" w:rsidP="00FB5851">
      <w:pPr>
        <w:spacing w:after="0"/>
        <w:rPr>
          <w:rFonts w:ascii="Calibri" w:eastAsia="Times New Roman" w:hAnsi="Calibri" w:cs="Calibri"/>
          <w:color w:val="000000"/>
        </w:rPr>
      </w:pPr>
      <w:del w:id="378" w:author="Kristin" w:date="2012-02-28T12:38:00Z">
        <w:r w:rsidDel="008C2B4F">
          <w:rPr>
            <w:rFonts w:ascii="Calibri" w:eastAsia="Times New Roman" w:hAnsi="Calibri" w:cs="Calibri"/>
            <w:color w:val="000000"/>
          </w:rPr>
          <w:delText xml:space="preserve">During </w:delText>
        </w:r>
      </w:del>
      <w:ins w:id="379" w:author="Kristin" w:date="2012-02-28T12:38:00Z">
        <w:r w:rsidR="008C2B4F">
          <w:rPr>
            <w:rFonts w:ascii="Calibri" w:eastAsia="Times New Roman" w:hAnsi="Calibri" w:cs="Calibri"/>
            <w:color w:val="000000"/>
          </w:rPr>
          <w:t xml:space="preserve">At </w:t>
        </w:r>
      </w:ins>
      <w:del w:id="380" w:author="Kristin" w:date="2012-02-28T12:28:00Z">
        <w:r w:rsidDel="00E5404B">
          <w:rPr>
            <w:rFonts w:ascii="Calibri" w:eastAsia="Times New Roman" w:hAnsi="Calibri" w:cs="Calibri"/>
            <w:color w:val="000000"/>
          </w:rPr>
          <w:delText xml:space="preserve">the </w:delText>
        </w:r>
      </w:del>
      <w:ins w:id="381" w:author="Kristin" w:date="2012-02-28T12:28:00Z">
        <w:r w:rsidR="00E5404B">
          <w:rPr>
            <w:rFonts w:ascii="Calibri" w:eastAsia="Times New Roman" w:hAnsi="Calibri" w:cs="Calibri"/>
            <w:color w:val="000000"/>
          </w:rPr>
          <w:t xml:space="preserve">each project </w:t>
        </w:r>
      </w:ins>
      <w:r>
        <w:rPr>
          <w:rFonts w:ascii="Calibri" w:eastAsia="Times New Roman" w:hAnsi="Calibri" w:cs="Calibri"/>
          <w:color w:val="000000"/>
        </w:rPr>
        <w:t>iteration</w:t>
      </w:r>
      <w:r w:rsidR="006D1187">
        <w:rPr>
          <w:rFonts w:ascii="Calibri" w:eastAsia="Times New Roman" w:hAnsi="Calibri" w:cs="Calibri"/>
          <w:color w:val="000000"/>
        </w:rPr>
        <w:t xml:space="preserve"> kick-off</w:t>
      </w:r>
      <w:del w:id="382" w:author="Kristin" w:date="2012-02-28T12:38:00Z">
        <w:r w:rsidR="006D1187" w:rsidDel="008C2B4F">
          <w:rPr>
            <w:rFonts w:ascii="Calibri" w:eastAsia="Times New Roman" w:hAnsi="Calibri" w:cs="Calibri"/>
            <w:color w:val="000000"/>
          </w:rPr>
          <w:delText xml:space="preserve"> meeting</w:delText>
        </w:r>
      </w:del>
      <w:ins w:id="383" w:author="Kristin" w:date="2012-02-28T12:38:00Z">
        <w:r w:rsidR="008C2B4F">
          <w:rPr>
            <w:rFonts w:ascii="Calibri" w:eastAsia="Times New Roman" w:hAnsi="Calibri" w:cs="Calibri"/>
            <w:color w:val="000000"/>
          </w:rPr>
          <w:t>,</w:t>
        </w:r>
      </w:ins>
      <w:del w:id="384" w:author="Kristin" w:date="2012-02-28T12:38:00Z">
        <w:r w:rsidR="004C545D" w:rsidDel="008C2B4F">
          <w:rPr>
            <w:rFonts w:ascii="Calibri" w:eastAsia="Times New Roman" w:hAnsi="Calibri" w:cs="Calibri"/>
            <w:color w:val="000000"/>
          </w:rPr>
          <w:delText>,</w:delText>
        </w:r>
      </w:del>
      <w:r w:rsidR="004C545D">
        <w:rPr>
          <w:rFonts w:ascii="Calibri" w:eastAsia="Times New Roman" w:hAnsi="Calibri" w:cs="Calibri"/>
          <w:color w:val="000000"/>
        </w:rPr>
        <w:t xml:space="preserve"> a SCRUM master will be appointed from the project team.  This individual will be responsible for</w:t>
      </w:r>
      <w:r w:rsidR="006D1187">
        <w:rPr>
          <w:rFonts w:ascii="Calibri" w:eastAsia="Times New Roman" w:hAnsi="Calibri" w:cs="Calibri"/>
          <w:color w:val="000000"/>
        </w:rPr>
        <w:t xml:space="preserve"> </w:t>
      </w:r>
      <w:r w:rsidR="009E58DA">
        <w:rPr>
          <w:rFonts w:ascii="Calibri" w:eastAsia="Times New Roman" w:hAnsi="Calibri" w:cs="Calibri"/>
          <w:color w:val="000000"/>
        </w:rPr>
        <w:t>facilitating</w:t>
      </w:r>
      <w:r w:rsidR="004C545D">
        <w:rPr>
          <w:rFonts w:ascii="Calibri" w:eastAsia="Times New Roman" w:hAnsi="Calibri" w:cs="Calibri"/>
          <w:color w:val="000000"/>
        </w:rPr>
        <w:t xml:space="preserve"> </w:t>
      </w:r>
      <w:del w:id="385" w:author="Kristin" w:date="2012-02-28T12:38:00Z">
        <w:r w:rsidR="004C545D" w:rsidDel="00AF01B0">
          <w:rPr>
            <w:rFonts w:ascii="Calibri" w:eastAsia="Times New Roman" w:hAnsi="Calibri" w:cs="Calibri"/>
            <w:color w:val="000000"/>
          </w:rPr>
          <w:delText xml:space="preserve">regular </w:delText>
        </w:r>
      </w:del>
      <w:r w:rsidR="004C545D">
        <w:rPr>
          <w:rFonts w:ascii="Calibri" w:eastAsia="Times New Roman" w:hAnsi="Calibri" w:cs="Calibri"/>
          <w:color w:val="000000"/>
        </w:rPr>
        <w:t xml:space="preserve">SCRUM meetings as well as resolving identified </w:t>
      </w:r>
      <w:del w:id="386" w:author="Kristin" w:date="2012-02-28T12:30:00Z">
        <w:r w:rsidR="004C545D" w:rsidDel="007D474C">
          <w:rPr>
            <w:rFonts w:ascii="Calibri" w:eastAsia="Times New Roman" w:hAnsi="Calibri" w:cs="Calibri"/>
            <w:color w:val="000000"/>
          </w:rPr>
          <w:delText xml:space="preserve">blocking </w:delText>
        </w:r>
      </w:del>
      <w:r w:rsidR="004C545D">
        <w:rPr>
          <w:rFonts w:ascii="Calibri" w:eastAsia="Times New Roman" w:hAnsi="Calibri" w:cs="Calibri"/>
          <w:color w:val="000000"/>
        </w:rPr>
        <w:t>issues</w:t>
      </w:r>
      <w:ins w:id="387" w:author="Kristin" w:date="2012-02-28T12:30:00Z">
        <w:r w:rsidR="007D474C">
          <w:rPr>
            <w:rFonts w:ascii="Calibri" w:eastAsia="Times New Roman" w:hAnsi="Calibri" w:cs="Calibri"/>
            <w:color w:val="000000"/>
          </w:rPr>
          <w:t xml:space="preserve"> that are blocking progress</w:t>
        </w:r>
      </w:ins>
      <w:r w:rsidR="004C545D">
        <w:rPr>
          <w:rFonts w:ascii="Calibri" w:eastAsia="Times New Roman" w:hAnsi="Calibri" w:cs="Calibri"/>
          <w:color w:val="000000"/>
        </w:rPr>
        <w:t>.</w:t>
      </w:r>
      <w:r w:rsidR="006D1187">
        <w:rPr>
          <w:rFonts w:ascii="Calibri" w:eastAsia="Times New Roman" w:hAnsi="Calibri" w:cs="Calibri"/>
          <w:color w:val="000000"/>
        </w:rPr>
        <w:t xml:space="preserve">  In the scheduled SCRUM meetings, this individual will be responsible for keeping the meeting on track, ensuring side conversations or elaborations be held after the SCRUM is complete, and logging the progress/blocking issues.  To ensure openness, all logs</w:t>
      </w:r>
      <w:ins w:id="388" w:author="Kristin" w:date="2012-02-28T12:31:00Z">
        <w:r w:rsidR="00304993">
          <w:rPr>
            <w:rFonts w:ascii="Calibri" w:eastAsia="Times New Roman" w:hAnsi="Calibri" w:cs="Calibri"/>
            <w:color w:val="000000"/>
          </w:rPr>
          <w:t xml:space="preserve"> (</w:t>
        </w:r>
      </w:ins>
      <w:del w:id="389" w:author="Kristin" w:date="2012-02-28T12:31:00Z">
        <w:r w:rsidR="006D1187" w:rsidDel="00304993">
          <w:rPr>
            <w:rFonts w:ascii="Calibri" w:eastAsia="Times New Roman" w:hAnsi="Calibri" w:cs="Calibri"/>
            <w:color w:val="000000"/>
          </w:rPr>
          <w:delText>, except</w:delText>
        </w:r>
      </w:del>
      <w:ins w:id="390" w:author="Kristin" w:date="2012-02-28T12:31:00Z">
        <w:r w:rsidR="00304993">
          <w:rPr>
            <w:rFonts w:ascii="Calibri" w:eastAsia="Times New Roman" w:hAnsi="Calibri" w:cs="Calibri"/>
            <w:color w:val="000000"/>
          </w:rPr>
          <w:t>excluding</w:t>
        </w:r>
      </w:ins>
      <w:r w:rsidR="006D1187">
        <w:rPr>
          <w:rFonts w:ascii="Calibri" w:eastAsia="Times New Roman" w:hAnsi="Calibri" w:cs="Calibri"/>
          <w:color w:val="000000"/>
        </w:rPr>
        <w:t xml:space="preserve"> task/story completions</w:t>
      </w:r>
      <w:ins w:id="391" w:author="Kristin" w:date="2012-02-28T12:31:00Z">
        <w:r w:rsidR="00304993">
          <w:rPr>
            <w:rFonts w:ascii="Calibri" w:eastAsia="Times New Roman" w:hAnsi="Calibri" w:cs="Calibri"/>
            <w:color w:val="000000"/>
          </w:rPr>
          <w:t>)</w:t>
        </w:r>
      </w:ins>
      <w:del w:id="392" w:author="Kristin" w:date="2012-02-28T12:31:00Z">
        <w:r w:rsidR="006D1187" w:rsidDel="00304993">
          <w:rPr>
            <w:rFonts w:ascii="Calibri" w:eastAsia="Times New Roman" w:hAnsi="Calibri" w:cs="Calibri"/>
            <w:color w:val="000000"/>
          </w:rPr>
          <w:delText>,</w:delText>
        </w:r>
      </w:del>
      <w:r w:rsidR="006D1187">
        <w:rPr>
          <w:rFonts w:ascii="Calibri" w:eastAsia="Times New Roman" w:hAnsi="Calibri" w:cs="Calibri"/>
          <w:color w:val="000000"/>
        </w:rPr>
        <w:t xml:space="preserve"> will be internal to the team and will not be provided in project or product deliverables.  </w:t>
      </w:r>
      <w:r>
        <w:rPr>
          <w:rFonts w:ascii="Calibri" w:eastAsia="Times New Roman" w:hAnsi="Calibri" w:cs="Calibri"/>
          <w:color w:val="000000"/>
        </w:rPr>
        <w:t xml:space="preserve">The log will contain information on when a story or sub-task </w:t>
      </w:r>
      <w:del w:id="393" w:author="Kristin Mead" w:date="2012-02-28T10:37:00Z">
        <w:r w:rsidDel="005F5728">
          <w:rPr>
            <w:rFonts w:ascii="Calibri" w:eastAsia="Times New Roman" w:hAnsi="Calibri" w:cs="Calibri"/>
            <w:color w:val="000000"/>
          </w:rPr>
          <w:delText xml:space="preserve">(task for a story) </w:delText>
        </w:r>
      </w:del>
      <w:r>
        <w:rPr>
          <w:rFonts w:ascii="Calibri" w:eastAsia="Times New Roman" w:hAnsi="Calibri" w:cs="Calibri"/>
          <w:color w:val="000000"/>
        </w:rPr>
        <w:t>begins and when it is completed.  This will provide the team a mechanism for evaluating the project schedule and making adjustments as early as possible.</w:t>
      </w:r>
    </w:p>
    <w:p w:rsidR="006D1187" w:rsidRDefault="006D1187" w:rsidP="00FB5851">
      <w:pPr>
        <w:spacing w:after="0"/>
        <w:rPr>
          <w:rFonts w:ascii="Calibri" w:eastAsia="Times New Roman" w:hAnsi="Calibri" w:cs="Calibri"/>
          <w:color w:val="000000"/>
        </w:rPr>
      </w:pPr>
    </w:p>
    <w:p w:rsidR="00280C68" w:rsidRDefault="004C545D" w:rsidP="00FB5851">
      <w:pPr>
        <w:spacing w:after="0"/>
        <w:rPr>
          <w:rFonts w:ascii="Calibri" w:eastAsia="Times New Roman" w:hAnsi="Calibri" w:cs="Calibri"/>
          <w:color w:val="000000"/>
        </w:rPr>
      </w:pPr>
      <w:r>
        <w:rPr>
          <w:rFonts w:ascii="Calibri" w:eastAsia="Times New Roman" w:hAnsi="Calibri" w:cs="Calibri"/>
          <w:color w:val="000000"/>
        </w:rPr>
        <w:t xml:space="preserve">The team will hold weekly </w:t>
      </w:r>
      <w:r w:rsidR="006D1187">
        <w:rPr>
          <w:rFonts w:ascii="Calibri" w:eastAsia="Times New Roman" w:hAnsi="Calibri" w:cs="Calibri"/>
          <w:color w:val="000000"/>
        </w:rPr>
        <w:t xml:space="preserve">in-person </w:t>
      </w:r>
      <w:r>
        <w:rPr>
          <w:rFonts w:ascii="Calibri" w:eastAsia="Times New Roman" w:hAnsi="Calibri" w:cs="Calibri"/>
          <w:color w:val="000000"/>
        </w:rPr>
        <w:t>SCRUM meetings</w:t>
      </w:r>
      <w:r w:rsidR="006D1187">
        <w:rPr>
          <w:rFonts w:ascii="Calibri" w:eastAsia="Times New Roman" w:hAnsi="Calibri" w:cs="Calibri"/>
          <w:color w:val="000000"/>
        </w:rPr>
        <w:t xml:space="preserve"> and at least 1 additional electronic SCRUM with additional ones</w:t>
      </w:r>
      <w:r>
        <w:rPr>
          <w:rFonts w:ascii="Calibri" w:eastAsia="Times New Roman" w:hAnsi="Calibri" w:cs="Calibri"/>
          <w:color w:val="000000"/>
        </w:rPr>
        <w:t xml:space="preserve"> as determined by the SCRUM master</w:t>
      </w:r>
      <w:del w:id="394" w:author="Kristin" w:date="2012-02-28T12:39:00Z">
        <w:r w:rsidDel="006810C4">
          <w:rPr>
            <w:rFonts w:ascii="Calibri" w:eastAsia="Times New Roman" w:hAnsi="Calibri" w:cs="Calibri"/>
            <w:color w:val="000000"/>
          </w:rPr>
          <w:delText>.  In this “stand-up”</w:delText>
        </w:r>
      </w:del>
      <w:ins w:id="395" w:author="Kristin" w:date="2012-02-28T12:39:00Z">
        <w:r w:rsidR="006810C4">
          <w:rPr>
            <w:rFonts w:ascii="Calibri" w:eastAsia="Times New Roman" w:hAnsi="Calibri" w:cs="Calibri"/>
            <w:color w:val="000000"/>
          </w:rPr>
          <w:t>.  During these</w:t>
        </w:r>
      </w:ins>
      <w:r>
        <w:rPr>
          <w:rFonts w:ascii="Calibri" w:eastAsia="Times New Roman" w:hAnsi="Calibri" w:cs="Calibri"/>
          <w:color w:val="000000"/>
        </w:rPr>
        <w:t xml:space="preserve"> meeting</w:t>
      </w:r>
      <w:ins w:id="396" w:author="Kristin" w:date="2012-02-28T12:39:00Z">
        <w:r w:rsidR="006810C4">
          <w:rPr>
            <w:rFonts w:ascii="Calibri" w:eastAsia="Times New Roman" w:hAnsi="Calibri" w:cs="Calibri"/>
            <w:color w:val="000000"/>
          </w:rPr>
          <w:t>s</w:t>
        </w:r>
      </w:ins>
      <w:r>
        <w:rPr>
          <w:rFonts w:ascii="Calibri" w:eastAsia="Times New Roman" w:hAnsi="Calibri" w:cs="Calibri"/>
          <w:color w:val="000000"/>
        </w:rPr>
        <w:t>, each team member must quickly address the following three questions:</w:t>
      </w:r>
    </w:p>
    <w:p w:rsidR="00280C68" w:rsidRDefault="00280C68" w:rsidP="00FB5851">
      <w:pPr>
        <w:spacing w:after="0"/>
        <w:rPr>
          <w:rFonts w:ascii="Calibri" w:eastAsia="Times New Roman" w:hAnsi="Calibri" w:cs="Calibri"/>
          <w:color w:val="000000"/>
        </w:rPr>
      </w:pPr>
    </w:p>
    <w:p w:rsidR="00CD5BF5" w:rsidRDefault="004C545D">
      <w:pPr>
        <w:pStyle w:val="ListParagraph"/>
        <w:numPr>
          <w:ilvl w:val="0"/>
          <w:numId w:val="39"/>
        </w:numPr>
        <w:rPr>
          <w:rFonts w:ascii="Calibri" w:eastAsia="Times New Roman" w:hAnsi="Calibri" w:cs="Calibri"/>
          <w:color w:val="000000"/>
        </w:rPr>
      </w:pPr>
      <w:r>
        <w:rPr>
          <w:rFonts w:ascii="Calibri" w:eastAsia="Times New Roman" w:hAnsi="Calibri" w:cs="Calibri"/>
          <w:color w:val="000000"/>
        </w:rPr>
        <w:t>What have you done with regards to this project since the last SCRUM meeting?</w:t>
      </w:r>
    </w:p>
    <w:p w:rsidR="00CD5BF5" w:rsidRDefault="004C545D">
      <w:pPr>
        <w:pStyle w:val="ListParagraph"/>
        <w:numPr>
          <w:ilvl w:val="0"/>
          <w:numId w:val="39"/>
        </w:numPr>
        <w:rPr>
          <w:rFonts w:ascii="Calibri" w:eastAsia="Times New Roman" w:hAnsi="Calibri" w:cs="Calibri"/>
          <w:color w:val="000000"/>
        </w:rPr>
      </w:pPr>
      <w:r>
        <w:rPr>
          <w:rFonts w:ascii="Calibri" w:eastAsia="Times New Roman" w:hAnsi="Calibri" w:cs="Calibri"/>
          <w:color w:val="000000"/>
        </w:rPr>
        <w:t>What do you plan to do</w:t>
      </w:r>
      <w:r w:rsidR="006D1187">
        <w:rPr>
          <w:rFonts w:ascii="Calibri" w:eastAsia="Times New Roman" w:hAnsi="Calibri" w:cs="Calibri"/>
          <w:color w:val="000000"/>
        </w:rPr>
        <w:t xml:space="preserve"> before the next SCRUM?</w:t>
      </w:r>
    </w:p>
    <w:p w:rsidR="00CD5BF5" w:rsidRDefault="006D1187">
      <w:pPr>
        <w:pStyle w:val="ListParagraph"/>
        <w:numPr>
          <w:ilvl w:val="0"/>
          <w:numId w:val="39"/>
        </w:numPr>
        <w:rPr>
          <w:rFonts w:ascii="Calibri" w:eastAsia="Times New Roman" w:hAnsi="Calibri" w:cs="Calibri"/>
          <w:color w:val="000000"/>
        </w:rPr>
      </w:pPr>
      <w:r>
        <w:rPr>
          <w:rFonts w:ascii="Calibri" w:eastAsia="Times New Roman" w:hAnsi="Calibri" w:cs="Calibri"/>
          <w:color w:val="000000"/>
        </w:rPr>
        <w:t>What issues are impeding your ability to perform your work as effectively as possible?</w:t>
      </w:r>
    </w:p>
    <w:p w:rsidR="00280C68" w:rsidRDefault="00280C68" w:rsidP="00280C68">
      <w:pPr>
        <w:pStyle w:val="ListParagraph"/>
        <w:rPr>
          <w:rFonts w:ascii="Calibri" w:eastAsia="Times New Roman" w:hAnsi="Calibri" w:cs="Calibri"/>
          <w:color w:val="000000"/>
        </w:rPr>
      </w:pPr>
    </w:p>
    <w:p w:rsidR="00CB3E6C" w:rsidRDefault="00E025BC" w:rsidP="00173087">
      <w:pPr>
        <w:rPr>
          <w:rFonts w:ascii="Calibri" w:eastAsia="Times New Roman" w:hAnsi="Calibri" w:cs="Calibri"/>
          <w:color w:val="000000"/>
        </w:rPr>
        <w:pPrChange w:id="397" w:author="Kristin" w:date="2012-02-28T14:02:00Z">
          <w:pPr/>
        </w:pPrChange>
      </w:pPr>
      <w:r>
        <w:rPr>
          <w:rFonts w:ascii="Calibri" w:eastAsia="Times New Roman" w:hAnsi="Calibri" w:cs="Calibri"/>
          <w:color w:val="000000"/>
        </w:rPr>
        <w:t xml:space="preserve">This will allow everyone to know what is being worked on so that any issues that arise can be addressed efficiently.  </w:t>
      </w:r>
      <w:r w:rsidR="006D1187">
        <w:rPr>
          <w:rFonts w:ascii="Calibri" w:eastAsia="Times New Roman" w:hAnsi="Calibri" w:cs="Calibri"/>
          <w:color w:val="000000"/>
        </w:rPr>
        <w:t xml:space="preserve">During the SCRUM, team members should address the team </w:t>
      </w:r>
      <w:ins w:id="398" w:author="Kristin Mead" w:date="2012-02-28T10:38:00Z">
        <w:r w:rsidR="005F5728">
          <w:rPr>
            <w:rFonts w:ascii="Calibri" w:eastAsia="Times New Roman" w:hAnsi="Calibri" w:cs="Calibri"/>
            <w:color w:val="000000"/>
          </w:rPr>
          <w:t xml:space="preserve">and </w:t>
        </w:r>
      </w:ins>
      <w:r w:rsidR="006D1187">
        <w:rPr>
          <w:rFonts w:ascii="Calibri" w:eastAsia="Times New Roman" w:hAnsi="Calibri" w:cs="Calibri"/>
          <w:color w:val="000000"/>
        </w:rPr>
        <w:t>not the SCRUM master.</w:t>
      </w:r>
      <w:r w:rsidR="009E58DA">
        <w:rPr>
          <w:rFonts w:ascii="Calibri" w:eastAsia="Times New Roman" w:hAnsi="Calibri" w:cs="Calibri"/>
          <w:color w:val="000000"/>
        </w:rPr>
        <w:t xml:space="preserve">  The SCRUM master will ensure that the meeting is orderly and </w:t>
      </w:r>
      <w:ins w:id="399" w:author="Kristin Mead" w:date="2012-02-28T10:38:00Z">
        <w:r w:rsidR="0001007D">
          <w:rPr>
            <w:rFonts w:ascii="Calibri" w:eastAsia="Times New Roman" w:hAnsi="Calibri" w:cs="Calibri"/>
            <w:color w:val="000000"/>
          </w:rPr>
          <w:t xml:space="preserve">that </w:t>
        </w:r>
      </w:ins>
      <w:r w:rsidR="009E58DA">
        <w:rPr>
          <w:rFonts w:ascii="Calibri" w:eastAsia="Times New Roman" w:hAnsi="Calibri" w:cs="Calibri"/>
          <w:color w:val="000000"/>
        </w:rPr>
        <w:t>only one person speaks at a given time.  If a team member cannot make an in-person SCRUM, the absent member must either attend remotely or make other arrangements with the SCRUM master to provide status in a timely manner – this will typically be provided as an e-mail addressing all of the concerns.  Electronic meetings will involve each person sending an e-mail to all other team members addressing each of the SCRUM questions.  Submissions will be due by 8pm on the day designated by the SCRUM master.  At</w:t>
      </w:r>
      <w:r w:rsidR="00280C68">
        <w:rPr>
          <w:rFonts w:ascii="Calibri" w:eastAsia="Times New Roman" w:hAnsi="Calibri" w:cs="Calibri"/>
          <w:color w:val="000000"/>
        </w:rPr>
        <w:t xml:space="preserve"> </w:t>
      </w:r>
      <w:r w:rsidR="009E58DA">
        <w:rPr>
          <w:rFonts w:ascii="Calibri" w:eastAsia="Times New Roman" w:hAnsi="Calibri" w:cs="Calibri"/>
          <w:color w:val="000000"/>
        </w:rPr>
        <w:t>the end of each SCRUM meeting, the identified risks will be reviewed and new ones can be appended to the list.</w:t>
      </w:r>
      <w:r w:rsidR="00174837">
        <w:rPr>
          <w:rFonts w:ascii="Calibri" w:eastAsia="Times New Roman" w:hAnsi="Calibri" w:cs="Calibri"/>
          <w:color w:val="000000"/>
        </w:rPr>
        <w:t xml:space="preserve">  Triggers will also be reviewed to check if a contingency plan needs to be followed.</w:t>
      </w:r>
    </w:p>
    <w:p w:rsidR="008D490B" w:rsidRDefault="00180F7A" w:rsidP="00EC6244">
      <w:pPr>
        <w:pStyle w:val="Heading2"/>
        <w:spacing w:before="0"/>
        <w:rPr>
          <w:ins w:id="400" w:author="Kristin" w:date="2012-02-28T12:34:00Z"/>
        </w:rPr>
        <w:pPrChange w:id="401" w:author="Kristin" w:date="2012-02-28T14:03:00Z">
          <w:pPr>
            <w:pStyle w:val="Heading2"/>
          </w:pPr>
        </w:pPrChange>
      </w:pPr>
      <w:ins w:id="402" w:author="Kristin" w:date="2012-02-28T12:33:00Z">
        <w:r>
          <w:lastRenderedPageBreak/>
          <w:t>Information Resources</w:t>
        </w:r>
      </w:ins>
      <w:del w:id="403" w:author="Kristin" w:date="2012-02-28T12:32:00Z">
        <w:r w:rsidR="00D729DD" w:rsidRPr="00D729DD">
          <w:rPr>
            <w:rFonts w:ascii="Times New Roman" w:hAnsi="Times New Roman" w:cs="Times New Roman"/>
          </w:rPr>
          <w:br/>
        </w:r>
        <w:r w:rsidR="00D729DD" w:rsidRPr="00D729DD">
          <w:rPr>
            <w:rFonts w:ascii="Calibri" w:hAnsi="Calibri" w:cs="Calibri"/>
            <w:bCs/>
            <w:iCs/>
          </w:rPr>
          <w:delText>Information resources:</w:delText>
        </w:r>
      </w:del>
    </w:p>
    <w:p w:rsidR="008D490B" w:rsidRDefault="00D729DD">
      <w:pPr>
        <w:pStyle w:val="Heading2"/>
        <w:numPr>
          <w:ilvl w:val="0"/>
          <w:numId w:val="0"/>
        </w:numPr>
        <w:spacing w:before="0" w:line="276" w:lineRule="auto"/>
      </w:pPr>
      <w:del w:id="404" w:author="Kristin" w:date="2012-02-28T12:34:00Z">
        <w:r w:rsidRPr="00D729DD">
          <w:rPr>
            <w:rFonts w:ascii="Times New Roman" w:hAnsi="Times New Roman" w:cs="Times New Roman"/>
            <w:b w:val="0"/>
            <w:smallCaps w:val="0"/>
            <w:spacing w:val="0"/>
            <w:sz w:val="20"/>
          </w:rPr>
          <w:br/>
        </w:r>
      </w:del>
      <w:r w:rsidRPr="00D729DD">
        <w:rPr>
          <w:rFonts w:ascii="Calibri" w:hAnsi="Calibri" w:cs="Calibri"/>
          <w:b w:val="0"/>
          <w:smallCaps w:val="0"/>
          <w:spacing w:val="0"/>
          <w:sz w:val="20"/>
        </w:rPr>
        <w:t>To provide additional support to team members, internal documentation</w:t>
      </w:r>
      <w:ins w:id="405" w:author="Kristin Mead" w:date="2012-02-28T10:38:00Z">
        <w:r w:rsidRPr="00D729DD">
          <w:rPr>
            <w:rFonts w:ascii="Calibri" w:hAnsi="Calibri" w:cs="Calibri"/>
            <w:b w:val="0"/>
            <w:smallCaps w:val="0"/>
            <w:spacing w:val="0"/>
            <w:sz w:val="20"/>
          </w:rPr>
          <w:t>,</w:t>
        </w:r>
      </w:ins>
      <w:r w:rsidRPr="00D729DD">
        <w:rPr>
          <w:rFonts w:ascii="Calibri" w:hAnsi="Calibri" w:cs="Calibri"/>
          <w:b w:val="0"/>
          <w:smallCaps w:val="0"/>
          <w:spacing w:val="0"/>
          <w:sz w:val="20"/>
        </w:rPr>
        <w:t xml:space="preserve"> such as where to find information on a given topic</w:t>
      </w:r>
      <w:ins w:id="406" w:author="Kristin Mead" w:date="2012-02-28T10:38:00Z">
        <w:r w:rsidRPr="00D729DD">
          <w:rPr>
            <w:rFonts w:ascii="Calibri" w:hAnsi="Calibri" w:cs="Calibri"/>
            <w:b w:val="0"/>
            <w:smallCaps w:val="0"/>
            <w:spacing w:val="0"/>
            <w:sz w:val="20"/>
          </w:rPr>
          <w:t>,</w:t>
        </w:r>
      </w:ins>
      <w:r w:rsidRPr="00D729DD">
        <w:rPr>
          <w:rFonts w:ascii="Calibri" w:hAnsi="Calibri" w:cs="Calibri"/>
          <w:b w:val="0"/>
          <w:smallCaps w:val="0"/>
          <w:spacing w:val="0"/>
          <w:sz w:val="20"/>
        </w:rPr>
        <w:t xml:space="preserve"> will be maintained based on its need.  This is currently stored in Google Documents</w:t>
      </w:r>
      <w:del w:id="407" w:author="Kristin Mead" w:date="2012-02-28T10:39:00Z">
        <w:r w:rsidRPr="00D729DD">
          <w:rPr>
            <w:rFonts w:ascii="Calibri" w:hAnsi="Calibri" w:cs="Calibri"/>
            <w:b w:val="0"/>
            <w:smallCaps w:val="0"/>
            <w:spacing w:val="0"/>
            <w:sz w:val="20"/>
          </w:rPr>
          <w:delText xml:space="preserve"> and, subject to approval from the team, be moved elsewhere (like the GIT repository).  </w:delText>
        </w:r>
      </w:del>
      <w:ins w:id="408" w:author="Kristin Mead" w:date="2012-02-28T10:39:00Z">
        <w:r w:rsidRPr="00D729DD">
          <w:rPr>
            <w:rFonts w:ascii="Calibri" w:hAnsi="Calibri" w:cs="Calibri"/>
            <w:b w:val="0"/>
            <w:smallCaps w:val="0"/>
            <w:spacing w:val="0"/>
            <w:sz w:val="20"/>
          </w:rPr>
          <w:t xml:space="preserve">.  </w:t>
        </w:r>
      </w:ins>
      <w:r w:rsidRPr="00D729DD">
        <w:rPr>
          <w:rFonts w:ascii="Calibri" w:hAnsi="Calibri" w:cs="Calibri"/>
          <w:b w:val="0"/>
          <w:smallCaps w:val="0"/>
          <w:spacing w:val="0"/>
          <w:sz w:val="20"/>
        </w:rPr>
        <w:t>Given the diversity in backgrounds of the team, additional mentoring may be required.  The SCRUM master will facilitate finding a mentor on the team for those who need it and will set up mentoring meetings to fill the knowledge gap.</w:t>
      </w:r>
    </w:p>
    <w:p w:rsidR="0067688D" w:rsidRDefault="0067688D" w:rsidP="00FB5851">
      <w:pPr>
        <w:spacing w:after="0"/>
        <w:rPr>
          <w:rFonts w:ascii="Calibri" w:hAnsi="Calibri" w:cs="Calibri"/>
          <w:color w:val="000000"/>
        </w:rPr>
      </w:pPr>
    </w:p>
    <w:p w:rsidR="00F45BF8" w:rsidDel="001177AF" w:rsidRDefault="0046373C" w:rsidP="00FB5851">
      <w:pPr>
        <w:spacing w:after="0"/>
        <w:rPr>
          <w:del w:id="409" w:author="Kristin" w:date="2012-02-28T12:40:00Z"/>
          <w:rFonts w:ascii="Calibri" w:hAnsi="Calibri" w:cs="Calibri"/>
          <w:color w:val="000000"/>
        </w:rPr>
      </w:pPr>
      <w:r>
        <w:rPr>
          <w:rFonts w:ascii="Calibri" w:hAnsi="Calibri" w:cs="Calibri"/>
          <w:color w:val="000000"/>
        </w:rPr>
        <w:t xml:space="preserve">Source code and related technical info will be stored in </w:t>
      </w:r>
      <w:del w:id="410" w:author="Kristin Mead" w:date="2012-02-28T10:39:00Z">
        <w:r w:rsidDel="00160590">
          <w:rPr>
            <w:rFonts w:ascii="Calibri" w:hAnsi="Calibri" w:cs="Calibri"/>
            <w:color w:val="000000"/>
          </w:rPr>
          <w:delText xml:space="preserve">the </w:delText>
        </w:r>
      </w:del>
      <w:ins w:id="411" w:author="Kristin Mead" w:date="2012-02-28T10:39:00Z">
        <w:r w:rsidR="00160590">
          <w:rPr>
            <w:rFonts w:ascii="Calibri" w:hAnsi="Calibri" w:cs="Calibri"/>
            <w:color w:val="000000"/>
          </w:rPr>
          <w:t xml:space="preserve">a </w:t>
        </w:r>
      </w:ins>
      <w:r>
        <w:rPr>
          <w:rFonts w:ascii="Calibri" w:hAnsi="Calibri" w:cs="Calibri"/>
          <w:color w:val="000000"/>
        </w:rPr>
        <w:t xml:space="preserve">GIT </w:t>
      </w:r>
      <w:r w:rsidR="00F45BF8">
        <w:rPr>
          <w:rFonts w:ascii="Calibri" w:hAnsi="Calibri" w:cs="Calibri"/>
          <w:color w:val="000000"/>
        </w:rPr>
        <w:t xml:space="preserve">repository. </w:t>
      </w:r>
      <w:ins w:id="412" w:author="Kristin Mead" w:date="2012-02-28T10:40:00Z">
        <w:r w:rsidR="00160590">
          <w:rPr>
            <w:rFonts w:ascii="Calibri" w:hAnsi="Calibri" w:cs="Calibri"/>
            <w:color w:val="000000"/>
          </w:rPr>
          <w:t xml:space="preserve"> </w:t>
        </w:r>
      </w:ins>
      <w:r w:rsidR="00F45BF8">
        <w:rPr>
          <w:rFonts w:ascii="Calibri" w:hAnsi="Calibri" w:cs="Calibri"/>
          <w:color w:val="000000"/>
        </w:rPr>
        <w:t xml:space="preserve">The </w:t>
      </w:r>
      <w:r w:rsidR="0067688D">
        <w:rPr>
          <w:rFonts w:ascii="Calibri" w:hAnsi="Calibri" w:cs="Calibri"/>
          <w:color w:val="000000"/>
        </w:rPr>
        <w:t xml:space="preserve">repository </w:t>
      </w:r>
      <w:r w:rsidR="00F45BF8">
        <w:rPr>
          <w:rFonts w:ascii="Calibri" w:hAnsi="Calibri" w:cs="Calibri"/>
          <w:color w:val="000000"/>
        </w:rPr>
        <w:t>issue tracker will be used to manage the technical aspects of assigned tasks</w:t>
      </w:r>
      <w:ins w:id="413" w:author="Kristin Mead" w:date="2012-02-28T10:40:00Z">
        <w:r w:rsidR="00160590">
          <w:rPr>
            <w:rFonts w:ascii="Calibri" w:hAnsi="Calibri" w:cs="Calibri"/>
            <w:color w:val="000000"/>
          </w:rPr>
          <w:t>, and t</w:t>
        </w:r>
      </w:ins>
      <w:del w:id="414" w:author="Kristin Mead" w:date="2012-02-28T10:40:00Z">
        <w:r w:rsidR="00F45BF8" w:rsidDel="00160590">
          <w:rPr>
            <w:rFonts w:ascii="Calibri" w:hAnsi="Calibri" w:cs="Calibri"/>
            <w:color w:val="000000"/>
          </w:rPr>
          <w:delText>. T</w:delText>
        </w:r>
      </w:del>
      <w:r w:rsidR="00F45BF8">
        <w:rPr>
          <w:rFonts w:ascii="Calibri" w:hAnsi="Calibri" w:cs="Calibri"/>
          <w:color w:val="000000"/>
        </w:rPr>
        <w:t>he repository wiki will be used for development specific notes.</w:t>
      </w:r>
    </w:p>
    <w:p w:rsidR="00FB5851" w:rsidRPr="00FB5851" w:rsidDel="009A315B" w:rsidRDefault="00FB5851" w:rsidP="00FB5851">
      <w:pPr>
        <w:spacing w:after="0"/>
        <w:rPr>
          <w:del w:id="415" w:author="Kristin" w:date="2012-02-28T12:36:00Z"/>
          <w:rFonts w:ascii="Calibri" w:eastAsia="Times New Roman" w:hAnsi="Calibri" w:cs="Calibri"/>
          <w:color w:val="000000"/>
        </w:rPr>
      </w:pPr>
      <w:del w:id="416" w:author="Kristin" w:date="2012-02-28T12:40:00Z">
        <w:r w:rsidRPr="00FB5851" w:rsidDel="001177AF">
          <w:rPr>
            <w:rFonts w:ascii="Times New Roman" w:eastAsia="Times New Roman" w:hAnsi="Times New Roman" w:cs="Times New Roman"/>
          </w:rPr>
          <w:br/>
        </w:r>
      </w:del>
      <w:del w:id="417" w:author="Kristin" w:date="2012-02-28T12:36:00Z">
        <w:r w:rsidRPr="00FB5851" w:rsidDel="009A315B">
          <w:rPr>
            <w:rFonts w:ascii="Calibri" w:eastAsia="Times New Roman" w:hAnsi="Calibri" w:cs="Calibri"/>
            <w:color w:val="000000"/>
          </w:rPr>
          <w:delText xml:space="preserve">One person will be responsible for merging documents </w:delText>
        </w:r>
        <w:r w:rsidR="00115EE0" w:rsidDel="009A315B">
          <w:rPr>
            <w:rFonts w:ascii="Calibri" w:eastAsia="Times New Roman" w:hAnsi="Calibri" w:cs="Calibri"/>
            <w:color w:val="000000"/>
          </w:rPr>
          <w:delText>created within Microsoft Word, Microsoft Project, and Microsoft Excel.  Initial review of all written deliverables will be done by</w:delText>
        </w:r>
        <w:r w:rsidRPr="00FB5851" w:rsidDel="009A315B">
          <w:rPr>
            <w:rFonts w:ascii="Calibri" w:eastAsia="Times New Roman" w:hAnsi="Calibri" w:cs="Calibri"/>
            <w:color w:val="000000"/>
          </w:rPr>
          <w:delText xml:space="preserve"> </w:delText>
        </w:r>
        <w:r w:rsidR="00115EE0" w:rsidDel="009A315B">
          <w:rPr>
            <w:rFonts w:ascii="Calibri" w:eastAsia="Times New Roman" w:hAnsi="Calibri" w:cs="Calibri"/>
            <w:color w:val="000000"/>
          </w:rPr>
          <w:delText xml:space="preserve">two people, and upon agreement, </w:delText>
        </w:r>
        <w:r w:rsidRPr="00FB5851" w:rsidDel="009A315B">
          <w:rPr>
            <w:rFonts w:ascii="Calibri" w:eastAsia="Times New Roman" w:hAnsi="Calibri" w:cs="Calibri"/>
            <w:color w:val="000000"/>
          </w:rPr>
          <w:delText xml:space="preserve">uploaded into </w:delText>
        </w:r>
        <w:r w:rsidR="00115EE0" w:rsidDel="009A315B">
          <w:rPr>
            <w:rFonts w:ascii="Calibri" w:eastAsia="Times New Roman" w:hAnsi="Calibri" w:cs="Calibri"/>
            <w:color w:val="000000"/>
          </w:rPr>
          <w:delText xml:space="preserve">the </w:delText>
        </w:r>
        <w:r w:rsidRPr="00FB5851" w:rsidDel="009A315B">
          <w:rPr>
            <w:rFonts w:ascii="Calibri" w:eastAsia="Times New Roman" w:hAnsi="Calibri" w:cs="Calibri"/>
            <w:color w:val="000000"/>
          </w:rPr>
          <w:delText xml:space="preserve">Google </w:delText>
        </w:r>
        <w:r w:rsidR="00115EE0" w:rsidDel="009A315B">
          <w:rPr>
            <w:rFonts w:ascii="Calibri" w:eastAsia="Times New Roman" w:hAnsi="Calibri" w:cs="Calibri"/>
            <w:color w:val="000000"/>
          </w:rPr>
          <w:delText>r</w:delText>
        </w:r>
        <w:r w:rsidRPr="00FB5851" w:rsidDel="009A315B">
          <w:rPr>
            <w:rFonts w:ascii="Calibri" w:eastAsia="Times New Roman" w:hAnsi="Calibri" w:cs="Calibri"/>
            <w:color w:val="000000"/>
          </w:rPr>
          <w:delText xml:space="preserve">epository </w:delText>
        </w:r>
      </w:del>
      <w:ins w:id="418" w:author="Kristin Mead" w:date="2012-02-28T10:40:00Z">
        <w:del w:id="419" w:author="Kristin" w:date="2012-02-28T12:36:00Z">
          <w:r w:rsidR="0015422D" w:rsidDel="009A315B">
            <w:rPr>
              <w:rFonts w:ascii="Calibri" w:eastAsia="Times New Roman" w:hAnsi="Calibri" w:cs="Calibri"/>
              <w:color w:val="000000"/>
            </w:rPr>
            <w:delText>Documents</w:delText>
          </w:r>
          <w:r w:rsidR="0015422D" w:rsidRPr="00FB5851" w:rsidDel="009A315B">
            <w:rPr>
              <w:rFonts w:ascii="Calibri" w:eastAsia="Times New Roman" w:hAnsi="Calibri" w:cs="Calibri"/>
              <w:color w:val="000000"/>
            </w:rPr>
            <w:delText xml:space="preserve"> </w:delText>
          </w:r>
        </w:del>
      </w:ins>
      <w:del w:id="420" w:author="Kristin" w:date="2012-02-28T12:36:00Z">
        <w:r w:rsidRPr="00FB5851" w:rsidDel="009A315B">
          <w:rPr>
            <w:rFonts w:ascii="Calibri" w:eastAsia="Times New Roman" w:hAnsi="Calibri" w:cs="Calibri"/>
            <w:color w:val="000000"/>
          </w:rPr>
          <w:delText>for team members</w:delText>
        </w:r>
        <w:r w:rsidR="00115EE0" w:rsidDel="009A315B">
          <w:rPr>
            <w:rFonts w:ascii="Calibri" w:eastAsia="Times New Roman" w:hAnsi="Calibri" w:cs="Calibri"/>
            <w:color w:val="000000"/>
          </w:rPr>
          <w:delText>’</w:delText>
        </w:r>
        <w:r w:rsidRPr="00FB5851" w:rsidDel="009A315B">
          <w:rPr>
            <w:rFonts w:ascii="Calibri" w:eastAsia="Times New Roman" w:hAnsi="Calibri" w:cs="Calibri"/>
            <w:color w:val="000000"/>
          </w:rPr>
          <w:delText xml:space="preserve"> review. </w:delText>
        </w:r>
      </w:del>
    </w:p>
    <w:p w:rsidR="008D490B" w:rsidRDefault="00FB5851">
      <w:pPr>
        <w:spacing w:after="0"/>
        <w:rPr>
          <w:del w:id="421" w:author="Kristin" w:date="2012-02-28T12:37:00Z"/>
          <w:rFonts w:ascii="Calibri" w:eastAsia="Times New Roman" w:hAnsi="Calibri" w:cs="Calibri"/>
          <w:color w:val="000000"/>
        </w:rPr>
      </w:pPr>
      <w:r w:rsidRPr="00FB5851">
        <w:rPr>
          <w:rFonts w:ascii="Times New Roman" w:eastAsia="Times New Roman" w:hAnsi="Times New Roman" w:cs="Times New Roman"/>
        </w:rPr>
        <w:br/>
      </w:r>
      <w:del w:id="422" w:author="Kristin" w:date="2012-02-28T12:37:00Z">
        <w:r w:rsidRPr="00FB5851" w:rsidDel="009A315B">
          <w:rPr>
            <w:rFonts w:ascii="Calibri" w:eastAsia="Times New Roman" w:hAnsi="Calibri" w:cs="Calibri"/>
            <w:color w:val="000000"/>
          </w:rPr>
          <w:delText xml:space="preserve">The </w:delText>
        </w:r>
        <w:r w:rsidR="000977E0" w:rsidDel="009A315B">
          <w:rPr>
            <w:rFonts w:ascii="Calibri" w:eastAsia="Times New Roman" w:hAnsi="Calibri" w:cs="Calibri"/>
            <w:color w:val="000000"/>
          </w:rPr>
          <w:delText xml:space="preserve">following </w:delText>
        </w:r>
        <w:r w:rsidR="005B7A5F" w:rsidDel="009A315B">
          <w:rPr>
            <w:rFonts w:ascii="Calibri" w:eastAsia="Times New Roman" w:hAnsi="Calibri" w:cs="Calibri"/>
            <w:color w:val="000000"/>
          </w:rPr>
          <w:delText>t</w:delText>
        </w:r>
        <w:r w:rsidRPr="00FB5851" w:rsidDel="009A315B">
          <w:rPr>
            <w:rFonts w:ascii="Calibri" w:eastAsia="Times New Roman" w:hAnsi="Calibri" w:cs="Calibri"/>
            <w:color w:val="000000"/>
          </w:rPr>
          <w:delText xml:space="preserve">able shows the communication plan matrix for </w:delText>
        </w:r>
        <w:r w:rsidR="000977E0" w:rsidDel="009A315B">
          <w:rPr>
            <w:rFonts w:ascii="Calibri" w:eastAsia="Times New Roman" w:hAnsi="Calibri" w:cs="Calibri"/>
            <w:color w:val="000000"/>
          </w:rPr>
          <w:delText>this</w:delText>
        </w:r>
        <w:r w:rsidRPr="00FB5851" w:rsidDel="009A315B">
          <w:rPr>
            <w:rFonts w:ascii="Calibri" w:eastAsia="Times New Roman" w:hAnsi="Calibri" w:cs="Calibri"/>
            <w:color w:val="000000"/>
          </w:rPr>
          <w:delText xml:space="preserve"> project:</w:delText>
        </w:r>
      </w:del>
    </w:p>
    <w:p w:rsidR="008D490B" w:rsidRDefault="008D490B">
      <w:pPr>
        <w:spacing w:after="0"/>
        <w:rPr>
          <w:del w:id="423" w:author="Kristin" w:date="2012-02-28T12:37:00Z"/>
          <w:rFonts w:ascii="Times New Roman" w:eastAsia="Times New Roman" w:hAnsi="Times New Roman" w:cs="Times New Roman"/>
        </w:rPr>
      </w:pPr>
    </w:p>
    <w:tbl>
      <w:tblPr>
        <w:tblW w:w="0" w:type="auto"/>
        <w:tblInd w:w="309" w:type="dxa"/>
        <w:tblCellMar>
          <w:top w:w="15" w:type="dxa"/>
          <w:left w:w="15" w:type="dxa"/>
          <w:bottom w:w="15" w:type="dxa"/>
          <w:right w:w="15" w:type="dxa"/>
        </w:tblCellMar>
        <w:tblLook w:val="04A0"/>
      </w:tblPr>
      <w:tblGrid>
        <w:gridCol w:w="2276"/>
        <w:gridCol w:w="1477"/>
        <w:gridCol w:w="1053"/>
        <w:gridCol w:w="2055"/>
        <w:gridCol w:w="2224"/>
      </w:tblGrid>
      <w:tr w:rsidR="00FB5851" w:rsidRPr="00FB5851" w:rsidDel="009A315B">
        <w:trPr>
          <w:del w:id="424" w:author="Kristin" w:date="2012-02-28T12:37:00Z"/>
        </w:trPr>
        <w:tc>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p w:rsidR="008D490B" w:rsidRDefault="000977E0">
            <w:pPr>
              <w:spacing w:after="0"/>
              <w:rPr>
                <w:del w:id="425" w:author="Kristin" w:date="2012-02-28T12:37:00Z"/>
                <w:rFonts w:ascii="Times New Roman" w:eastAsia="Times New Roman" w:hAnsi="Times New Roman" w:cs="Times New Roman"/>
              </w:rPr>
            </w:pPr>
            <w:del w:id="426" w:author="Kristin" w:date="2012-02-28T12:37:00Z">
              <w:r w:rsidDel="009A315B">
                <w:rPr>
                  <w:rFonts w:ascii="Calibri" w:eastAsia="Times New Roman" w:hAnsi="Calibri" w:cs="Calibri"/>
                  <w:b/>
                  <w:bCs/>
                  <w:color w:val="000000"/>
                </w:rPr>
                <w:delText>What I</w:delText>
              </w:r>
              <w:r w:rsidR="00FB5851" w:rsidRPr="00FB5851" w:rsidDel="009A315B">
                <w:rPr>
                  <w:rFonts w:ascii="Calibri" w:eastAsia="Times New Roman" w:hAnsi="Calibri" w:cs="Calibri"/>
                  <w:b/>
                  <w:bCs/>
                  <w:color w:val="000000"/>
                </w:rPr>
                <w:delText>nformation</w:delText>
              </w:r>
            </w:del>
          </w:p>
        </w:tc>
        <w:tc>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p w:rsidR="008D490B" w:rsidRDefault="00FB5851">
            <w:pPr>
              <w:spacing w:after="0"/>
              <w:rPr>
                <w:del w:id="427" w:author="Kristin" w:date="2012-02-28T12:37:00Z"/>
                <w:rFonts w:ascii="Times New Roman" w:eastAsia="Times New Roman" w:hAnsi="Times New Roman" w:cs="Times New Roman"/>
              </w:rPr>
            </w:pPr>
            <w:del w:id="428" w:author="Kristin" w:date="2012-02-28T12:37:00Z">
              <w:r w:rsidRPr="00FB5851" w:rsidDel="009A315B">
                <w:rPr>
                  <w:rFonts w:ascii="Calibri" w:eastAsia="Times New Roman" w:hAnsi="Calibri" w:cs="Calibri"/>
                  <w:b/>
                  <w:bCs/>
                  <w:color w:val="000000"/>
                </w:rPr>
                <w:delText>Audience</w:delText>
              </w:r>
            </w:del>
          </w:p>
        </w:tc>
        <w:tc>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p w:rsidR="008D490B" w:rsidRDefault="000977E0">
            <w:pPr>
              <w:spacing w:after="0"/>
              <w:rPr>
                <w:del w:id="429" w:author="Kristin" w:date="2012-02-28T12:37:00Z"/>
                <w:rFonts w:ascii="Times New Roman" w:eastAsia="Times New Roman" w:hAnsi="Times New Roman" w:cs="Times New Roman"/>
              </w:rPr>
            </w:pPr>
            <w:del w:id="430" w:author="Kristin" w:date="2012-02-28T12:37:00Z">
              <w:r w:rsidDel="009A315B">
                <w:rPr>
                  <w:rFonts w:ascii="Calibri" w:eastAsia="Times New Roman" w:hAnsi="Calibri" w:cs="Calibri"/>
                  <w:b/>
                  <w:bCs/>
                  <w:color w:val="000000"/>
                </w:rPr>
                <w:delText>Frequency</w:delText>
              </w:r>
            </w:del>
          </w:p>
        </w:tc>
        <w:tc>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p w:rsidR="008D490B" w:rsidRDefault="000977E0">
            <w:pPr>
              <w:spacing w:after="0"/>
              <w:rPr>
                <w:del w:id="431" w:author="Kristin" w:date="2012-02-28T12:37:00Z"/>
                <w:rFonts w:ascii="Times New Roman" w:eastAsia="Times New Roman" w:hAnsi="Times New Roman" w:cs="Times New Roman"/>
              </w:rPr>
            </w:pPr>
            <w:del w:id="432" w:author="Kristin" w:date="2012-02-28T12:37:00Z">
              <w:r w:rsidDel="009A315B">
                <w:rPr>
                  <w:rFonts w:ascii="Calibri" w:eastAsia="Times New Roman" w:hAnsi="Calibri" w:cs="Calibri"/>
                  <w:b/>
                  <w:bCs/>
                  <w:color w:val="000000"/>
                </w:rPr>
                <w:delText>M</w:delText>
              </w:r>
              <w:r w:rsidR="00FB5851" w:rsidRPr="00FB5851" w:rsidDel="009A315B">
                <w:rPr>
                  <w:rFonts w:ascii="Calibri" w:eastAsia="Times New Roman" w:hAnsi="Calibri" w:cs="Calibri"/>
                  <w:b/>
                  <w:bCs/>
                  <w:color w:val="000000"/>
                </w:rPr>
                <w:delText>ethod</w:delText>
              </w:r>
            </w:del>
          </w:p>
        </w:tc>
        <w:tc>
          <w:tcPr>
            <w:tcW w:w="0" w:type="auto"/>
            <w:tcBorders>
              <w:top w:val="dotted" w:sz="4" w:space="0" w:color="AAAAAA"/>
              <w:left w:val="dotted" w:sz="4" w:space="0" w:color="AAAAAA"/>
              <w:bottom w:val="dotted" w:sz="4" w:space="0" w:color="AAAAAA"/>
              <w:right w:val="dotted" w:sz="4" w:space="0" w:color="AAAAAA"/>
            </w:tcBorders>
            <w:shd w:val="clear" w:color="auto" w:fill="D9D9D9"/>
            <w:tcMar>
              <w:top w:w="0" w:type="dxa"/>
              <w:left w:w="88" w:type="dxa"/>
              <w:bottom w:w="0" w:type="dxa"/>
              <w:right w:w="88" w:type="dxa"/>
            </w:tcMar>
          </w:tcPr>
          <w:p w:rsidR="008D490B" w:rsidRDefault="000977E0">
            <w:pPr>
              <w:spacing w:after="0"/>
              <w:rPr>
                <w:del w:id="433" w:author="Kristin" w:date="2012-02-28T12:37:00Z"/>
                <w:rFonts w:ascii="Times New Roman" w:eastAsia="Times New Roman" w:hAnsi="Times New Roman" w:cs="Times New Roman"/>
              </w:rPr>
            </w:pPr>
            <w:del w:id="434" w:author="Kristin" w:date="2012-02-28T12:37:00Z">
              <w:r w:rsidDel="009A315B">
                <w:rPr>
                  <w:rFonts w:ascii="Calibri" w:eastAsia="Times New Roman" w:hAnsi="Calibri" w:cs="Calibri"/>
                  <w:b/>
                  <w:bCs/>
                  <w:color w:val="000000"/>
                </w:rPr>
                <w:delText>Responsible Person(s)</w:delText>
              </w:r>
            </w:del>
          </w:p>
        </w:tc>
      </w:tr>
      <w:tr w:rsidR="001D73A7" w:rsidRPr="00FB5851" w:rsidDel="009A315B">
        <w:trPr>
          <w:del w:id="435" w:author="Kristin" w:date="2012-02-28T12:37:00Z"/>
        </w:trPr>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36" w:author="Kristin" w:date="2012-02-28T12:37:00Z"/>
                <w:rFonts w:ascii="Times New Roman" w:eastAsia="Times New Roman" w:hAnsi="Times New Roman" w:cs="Times New Roman"/>
              </w:rPr>
            </w:pPr>
            <w:del w:id="437" w:author="Kristin" w:date="2012-02-28T12:37:00Z">
              <w:r w:rsidDel="009A315B">
                <w:rPr>
                  <w:rFonts w:ascii="Calibri" w:eastAsia="Times New Roman" w:hAnsi="Calibri" w:cs="Calibri"/>
                  <w:color w:val="000000"/>
                </w:rPr>
                <w:delText>Action Items/D</w:delText>
              </w:r>
              <w:r w:rsidRPr="00FB5851" w:rsidDel="009A315B">
                <w:rPr>
                  <w:rFonts w:ascii="Calibri" w:eastAsia="Times New Roman" w:hAnsi="Calibri" w:cs="Calibri"/>
                  <w:color w:val="000000"/>
                </w:rPr>
                <w:delText>eliverables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38" w:author="Kristin" w:date="2012-02-28T12:37:00Z"/>
                <w:rFonts w:ascii="Times New Roman" w:eastAsia="Times New Roman" w:hAnsi="Times New Roman" w:cs="Times New Roman"/>
              </w:rPr>
            </w:pPr>
            <w:del w:id="439" w:author="Kristin" w:date="2012-02-28T12:37:00Z">
              <w:r w:rsidDel="009A315B">
                <w:rPr>
                  <w:rFonts w:ascii="Calibri" w:eastAsia="Times New Roman" w:hAnsi="Calibri" w:cs="Calibri"/>
                  <w:color w:val="000000"/>
                </w:rPr>
                <w:delText>Team M</w:delText>
              </w:r>
              <w:r w:rsidRPr="00FB5851" w:rsidDel="009A315B">
                <w:rPr>
                  <w:rFonts w:ascii="Calibri" w:eastAsia="Times New Roman" w:hAnsi="Calibri" w:cs="Calibri"/>
                  <w:color w:val="000000"/>
                </w:rPr>
                <w:delText>embers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40" w:author="Kristin" w:date="2012-02-28T12:37:00Z"/>
                <w:rFonts w:ascii="Times New Roman" w:eastAsia="Times New Roman" w:hAnsi="Times New Roman" w:cs="Times New Roman"/>
              </w:rPr>
            </w:pPr>
            <w:del w:id="441" w:author="Kristin" w:date="2012-02-28T12:37:00Z">
              <w:r w:rsidDel="009A315B">
                <w:rPr>
                  <w:rFonts w:ascii="Calibri" w:eastAsia="Times New Roman" w:hAnsi="Calibri" w:cs="Calibri"/>
                  <w:color w:val="000000"/>
                </w:rPr>
                <w:delText>W</w:delText>
              </w:r>
              <w:r w:rsidRPr="00FB5851" w:rsidDel="009A315B">
                <w:rPr>
                  <w:rFonts w:ascii="Calibri" w:eastAsia="Times New Roman" w:hAnsi="Calibri" w:cs="Calibri"/>
                  <w:color w:val="000000"/>
                </w:rPr>
                <w:delText>eekly</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42" w:author="Kristin" w:date="2012-02-28T12:37:00Z"/>
                <w:rFonts w:ascii="Times New Roman" w:eastAsia="Times New Roman" w:hAnsi="Times New Roman" w:cs="Times New Roman"/>
              </w:rPr>
            </w:pPr>
            <w:del w:id="443" w:author="Kristin" w:date="2012-02-28T12:37:00Z">
              <w:r w:rsidDel="009A315B">
                <w:rPr>
                  <w:rFonts w:ascii="Calibri" w:eastAsia="Times New Roman" w:hAnsi="Calibri" w:cs="Calibri"/>
                  <w:color w:val="000000"/>
                </w:rPr>
                <w:delText>Repository</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44" w:author="Kristin" w:date="2012-02-28T12:37:00Z"/>
                <w:rFonts w:ascii="Times New Roman" w:eastAsia="Times New Roman" w:hAnsi="Times New Roman" w:cs="Times New Roman"/>
                <w:bCs/>
                <w:noProof/>
                <w:color w:val="808080"/>
                <w:spacing w:val="20"/>
              </w:rPr>
            </w:pPr>
            <w:del w:id="445" w:author="Kristin" w:date="2012-02-28T12:37:00Z">
              <w:r w:rsidRPr="00FB5851" w:rsidDel="009A315B">
                <w:rPr>
                  <w:rFonts w:ascii="Calibri" w:eastAsia="Times New Roman" w:hAnsi="Calibri" w:cs="Calibri"/>
                  <w:color w:val="000000"/>
                </w:rPr>
                <w:delText>Assigned Team Members</w:delText>
              </w:r>
            </w:del>
          </w:p>
        </w:tc>
      </w:tr>
      <w:tr w:rsidR="001D73A7" w:rsidRPr="00FB5851" w:rsidDel="009A315B">
        <w:trPr>
          <w:del w:id="446" w:author="Kristin" w:date="2012-02-28T12:37:00Z"/>
        </w:trPr>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47" w:author="Kristin" w:date="2012-02-28T12:37:00Z"/>
                <w:rFonts w:ascii="Times New Roman" w:eastAsia="Times New Roman" w:hAnsi="Times New Roman" w:cs="Times New Roman"/>
                <w:bCs/>
                <w:noProof/>
                <w:color w:val="808080"/>
                <w:spacing w:val="20"/>
              </w:rPr>
            </w:pPr>
            <w:del w:id="448" w:author="Kristin" w:date="2012-02-28T12:37:00Z">
              <w:r w:rsidRPr="00FB5851" w:rsidDel="009A315B">
                <w:rPr>
                  <w:rFonts w:ascii="Calibri" w:eastAsia="Times New Roman" w:hAnsi="Calibri" w:cs="Calibri"/>
                  <w:color w:val="000000"/>
                </w:rPr>
                <w:delText>Deliverable Issues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49" w:author="Kristin" w:date="2012-02-28T12:37:00Z"/>
                <w:rFonts w:ascii="Times New Roman" w:eastAsia="Times New Roman" w:hAnsi="Times New Roman" w:cs="Times New Roman"/>
                <w:bCs/>
                <w:noProof/>
                <w:color w:val="808080"/>
                <w:spacing w:val="20"/>
              </w:rPr>
            </w:pPr>
            <w:del w:id="450" w:author="Kristin" w:date="2012-02-28T12:37:00Z">
              <w:r w:rsidDel="009A315B">
                <w:rPr>
                  <w:rFonts w:ascii="Calibri" w:eastAsia="Times New Roman" w:hAnsi="Calibri" w:cs="Calibri"/>
                  <w:color w:val="000000"/>
                </w:rPr>
                <w:delText>Team M</w:delText>
              </w:r>
              <w:r w:rsidRPr="00FB5851" w:rsidDel="009A315B">
                <w:rPr>
                  <w:rFonts w:ascii="Calibri" w:eastAsia="Times New Roman" w:hAnsi="Calibri" w:cs="Calibri"/>
                  <w:color w:val="000000"/>
                </w:rPr>
                <w:delText>embers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51" w:author="Kristin" w:date="2012-02-28T12:37:00Z"/>
                <w:rFonts w:ascii="Times New Roman" w:eastAsia="Times New Roman" w:hAnsi="Times New Roman" w:cs="Times New Roman"/>
                <w:bCs/>
                <w:noProof/>
                <w:color w:val="808080"/>
                <w:spacing w:val="20"/>
              </w:rPr>
            </w:pPr>
            <w:del w:id="452" w:author="Kristin" w:date="2012-02-28T12:37:00Z">
              <w:r w:rsidDel="009A315B">
                <w:rPr>
                  <w:rFonts w:ascii="Calibri" w:eastAsia="Times New Roman" w:hAnsi="Calibri" w:cs="Calibri"/>
                  <w:color w:val="000000"/>
                </w:rPr>
                <w:delText>As N</w:delText>
              </w:r>
              <w:r w:rsidRPr="00FB5851" w:rsidDel="009A315B">
                <w:rPr>
                  <w:rFonts w:ascii="Calibri" w:eastAsia="Times New Roman" w:hAnsi="Calibri" w:cs="Calibri"/>
                  <w:color w:val="000000"/>
                </w:rPr>
                <w:delText>eeded</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4E30A0">
            <w:pPr>
              <w:spacing w:after="0"/>
              <w:rPr>
                <w:del w:id="453" w:author="Kristin" w:date="2012-02-28T12:37:00Z"/>
                <w:rFonts w:ascii="Times New Roman" w:eastAsia="Times New Roman" w:hAnsi="Times New Roman" w:cs="Times New Roman"/>
                <w:bCs/>
                <w:noProof/>
                <w:color w:val="808080"/>
                <w:spacing w:val="20"/>
              </w:rPr>
            </w:pPr>
            <w:del w:id="454" w:author="Kristin" w:date="2012-02-28T12:37:00Z">
              <w:r w:rsidDel="009A315B">
                <w:rPr>
                  <w:rFonts w:ascii="Calibri" w:eastAsia="Times New Roman" w:hAnsi="Calibri" w:cs="Calibri"/>
                  <w:color w:val="000000"/>
                </w:rPr>
                <w:delText>Email/Phone/M</w:delText>
              </w:r>
              <w:r w:rsidR="001D73A7" w:rsidRPr="00FB5851" w:rsidDel="009A315B">
                <w:rPr>
                  <w:rFonts w:ascii="Calibri" w:eastAsia="Times New Roman" w:hAnsi="Calibri" w:cs="Calibri"/>
                  <w:color w:val="000000"/>
                </w:rPr>
                <w:delText>eetings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55" w:author="Kristin" w:date="2012-02-28T12:37:00Z"/>
                <w:rFonts w:ascii="Times New Roman" w:eastAsia="Times New Roman" w:hAnsi="Times New Roman" w:cs="Times New Roman"/>
                <w:bCs/>
                <w:noProof/>
                <w:color w:val="808080"/>
                <w:spacing w:val="20"/>
              </w:rPr>
            </w:pPr>
            <w:del w:id="456" w:author="Kristin" w:date="2012-02-28T12:37:00Z">
              <w:r w:rsidRPr="00FB5851" w:rsidDel="009A315B">
                <w:rPr>
                  <w:rFonts w:ascii="Calibri" w:eastAsia="Times New Roman" w:hAnsi="Calibri" w:cs="Calibri"/>
                  <w:color w:val="000000"/>
                </w:rPr>
                <w:delText>Team Members</w:delText>
              </w:r>
            </w:del>
          </w:p>
        </w:tc>
      </w:tr>
      <w:tr w:rsidR="001D73A7" w:rsidRPr="00FB5851" w:rsidDel="009A315B">
        <w:trPr>
          <w:del w:id="457" w:author="Kristin" w:date="2012-02-28T12:37:00Z"/>
        </w:trPr>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58" w:author="Kristin" w:date="2012-02-28T12:37:00Z"/>
                <w:rFonts w:ascii="Times New Roman" w:eastAsia="Times New Roman" w:hAnsi="Times New Roman" w:cs="Times New Roman"/>
                <w:bCs/>
                <w:noProof/>
                <w:color w:val="808080"/>
                <w:spacing w:val="20"/>
              </w:rPr>
            </w:pPr>
            <w:del w:id="459" w:author="Kristin" w:date="2012-02-28T12:37:00Z">
              <w:r w:rsidDel="009A315B">
                <w:rPr>
                  <w:rFonts w:ascii="Calibri" w:eastAsia="Times New Roman" w:hAnsi="Calibri" w:cs="Calibri"/>
                  <w:color w:val="000000"/>
                </w:rPr>
                <w:delText>Team Status M</w:delText>
              </w:r>
              <w:r w:rsidRPr="00FB5851" w:rsidDel="009A315B">
                <w:rPr>
                  <w:rFonts w:ascii="Calibri" w:eastAsia="Times New Roman" w:hAnsi="Calibri" w:cs="Calibri"/>
                  <w:color w:val="000000"/>
                </w:rPr>
                <w:delText>eetings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60" w:author="Kristin" w:date="2012-02-28T12:37:00Z"/>
                <w:rFonts w:ascii="Times New Roman" w:eastAsia="Times New Roman" w:hAnsi="Times New Roman" w:cs="Times New Roman"/>
                <w:bCs/>
                <w:noProof/>
                <w:color w:val="808080"/>
                <w:spacing w:val="20"/>
              </w:rPr>
            </w:pPr>
            <w:del w:id="461" w:author="Kristin" w:date="2012-02-28T12:37:00Z">
              <w:r w:rsidDel="009A315B">
                <w:rPr>
                  <w:rFonts w:ascii="Calibri" w:eastAsia="Times New Roman" w:hAnsi="Calibri" w:cs="Calibri"/>
                  <w:color w:val="000000"/>
                </w:rPr>
                <w:delText>Team M</w:delText>
              </w:r>
              <w:r w:rsidRPr="00FB5851" w:rsidDel="009A315B">
                <w:rPr>
                  <w:rFonts w:ascii="Calibri" w:eastAsia="Times New Roman" w:hAnsi="Calibri" w:cs="Calibri"/>
                  <w:color w:val="000000"/>
                </w:rPr>
                <w:delText>embers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62" w:author="Kristin" w:date="2012-02-28T12:37:00Z"/>
                <w:rFonts w:ascii="Times New Roman" w:eastAsia="Times New Roman" w:hAnsi="Times New Roman" w:cs="Times New Roman"/>
                <w:bCs/>
                <w:noProof/>
                <w:color w:val="808080"/>
                <w:spacing w:val="20"/>
              </w:rPr>
            </w:pPr>
            <w:del w:id="463" w:author="Kristin" w:date="2012-02-28T12:37:00Z">
              <w:r w:rsidRPr="00FB5851" w:rsidDel="009A315B">
                <w:rPr>
                  <w:rFonts w:ascii="Calibri" w:eastAsia="Times New Roman" w:hAnsi="Calibri" w:cs="Calibri"/>
                  <w:color w:val="000000"/>
                </w:rPr>
                <w:delText>Bimonthly</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4E30A0">
            <w:pPr>
              <w:spacing w:after="0"/>
              <w:rPr>
                <w:del w:id="464" w:author="Kristin" w:date="2012-02-28T12:37:00Z"/>
                <w:rFonts w:ascii="Times New Roman" w:eastAsia="Times New Roman" w:hAnsi="Times New Roman" w:cs="Times New Roman"/>
                <w:bCs/>
                <w:noProof/>
                <w:color w:val="808080"/>
                <w:spacing w:val="20"/>
              </w:rPr>
            </w:pPr>
            <w:del w:id="465" w:author="Kristin" w:date="2012-02-28T12:37:00Z">
              <w:r w:rsidDel="009A315B">
                <w:rPr>
                  <w:rFonts w:ascii="Calibri" w:eastAsia="Times New Roman" w:hAnsi="Calibri" w:cs="Calibri"/>
                  <w:color w:val="000000"/>
                </w:rPr>
                <w:delText>M</w:delText>
              </w:r>
              <w:r w:rsidRPr="00FB5851" w:rsidDel="009A315B">
                <w:rPr>
                  <w:rFonts w:ascii="Calibri" w:eastAsia="Times New Roman" w:hAnsi="Calibri" w:cs="Calibri"/>
                  <w:color w:val="000000"/>
                </w:rPr>
                <w:delText>eetings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66" w:author="Kristin" w:date="2012-02-28T12:37:00Z"/>
                <w:rFonts w:ascii="Times New Roman" w:eastAsia="Times New Roman" w:hAnsi="Times New Roman" w:cs="Times New Roman"/>
                <w:bCs/>
                <w:noProof/>
                <w:color w:val="808080"/>
                <w:spacing w:val="20"/>
              </w:rPr>
            </w:pPr>
            <w:del w:id="467" w:author="Kristin" w:date="2012-02-28T12:37:00Z">
              <w:r w:rsidRPr="00FB5851" w:rsidDel="009A315B">
                <w:rPr>
                  <w:rFonts w:ascii="Calibri" w:eastAsia="Times New Roman" w:hAnsi="Calibri" w:cs="Calibri"/>
                  <w:color w:val="000000"/>
                </w:rPr>
                <w:delText>Team Members</w:delText>
              </w:r>
            </w:del>
          </w:p>
        </w:tc>
      </w:tr>
      <w:tr w:rsidR="001D73A7" w:rsidRPr="00FB5851" w:rsidDel="009A315B">
        <w:trPr>
          <w:del w:id="468" w:author="Kristin" w:date="2012-02-28T12:37:00Z"/>
        </w:trPr>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69" w:author="Kristin" w:date="2012-02-28T12:37:00Z"/>
                <w:rFonts w:ascii="Times New Roman" w:eastAsia="Times New Roman" w:hAnsi="Times New Roman" w:cs="Times New Roman"/>
                <w:bCs/>
                <w:noProof/>
                <w:color w:val="808080"/>
                <w:spacing w:val="20"/>
              </w:rPr>
            </w:pPr>
            <w:del w:id="470" w:author="Kristin" w:date="2012-02-28T12:37:00Z">
              <w:r w:rsidRPr="00FB5851" w:rsidDel="009A315B">
                <w:rPr>
                  <w:rFonts w:ascii="Calibri" w:eastAsia="Times New Roman" w:hAnsi="Calibri" w:cs="Calibri"/>
                  <w:color w:val="000000"/>
                </w:rPr>
                <w:delText>Milestones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71" w:author="Kristin" w:date="2012-02-28T12:37:00Z"/>
                <w:rFonts w:ascii="Times New Roman" w:eastAsia="Times New Roman" w:hAnsi="Times New Roman" w:cs="Times New Roman"/>
                <w:bCs/>
                <w:noProof/>
                <w:color w:val="808080"/>
                <w:spacing w:val="20"/>
              </w:rPr>
            </w:pPr>
            <w:del w:id="472" w:author="Kristin" w:date="2012-02-28T12:37:00Z">
              <w:r w:rsidRPr="00FB5851" w:rsidDel="009A315B">
                <w:rPr>
                  <w:rFonts w:ascii="Calibri" w:eastAsia="Times New Roman" w:hAnsi="Calibri" w:cs="Calibri"/>
                  <w:color w:val="000000"/>
                </w:rPr>
                <w:delText>Team/Professor</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73" w:author="Kristin" w:date="2012-02-28T12:37:00Z"/>
                <w:rFonts w:ascii="Times New Roman" w:eastAsia="Times New Roman" w:hAnsi="Times New Roman" w:cs="Times New Roman"/>
                <w:bCs/>
                <w:noProof/>
                <w:color w:val="808080"/>
                <w:spacing w:val="20"/>
              </w:rPr>
            </w:pPr>
            <w:del w:id="474" w:author="Kristin" w:date="2012-02-28T12:37:00Z">
              <w:r w:rsidRPr="00FB5851" w:rsidDel="009A315B">
                <w:rPr>
                  <w:rFonts w:ascii="Calibri" w:eastAsia="Times New Roman" w:hAnsi="Calibri" w:cs="Calibri"/>
                  <w:color w:val="000000"/>
                </w:rPr>
                <w:delText>Bimonthly</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E6650C">
            <w:pPr>
              <w:spacing w:after="0"/>
              <w:rPr>
                <w:del w:id="475" w:author="Kristin" w:date="2012-02-28T12:37:00Z"/>
                <w:rFonts w:ascii="Times New Roman" w:eastAsia="Times New Roman" w:hAnsi="Times New Roman" w:cs="Times New Roman"/>
                <w:bCs/>
                <w:noProof/>
                <w:color w:val="808080"/>
                <w:spacing w:val="20"/>
              </w:rPr>
            </w:pPr>
            <w:del w:id="476" w:author="Kristin" w:date="2012-02-28T12:37:00Z">
              <w:r w:rsidDel="009A315B">
                <w:rPr>
                  <w:rFonts w:ascii="Calibri" w:eastAsia="Times New Roman" w:hAnsi="Calibri" w:cs="Calibri"/>
                  <w:color w:val="000000"/>
                </w:rPr>
                <w:delText>Email/Phone/M</w:delText>
              </w:r>
              <w:r w:rsidRPr="00FB5851" w:rsidDel="009A315B">
                <w:rPr>
                  <w:rFonts w:ascii="Calibri" w:eastAsia="Times New Roman" w:hAnsi="Calibri" w:cs="Calibri"/>
                  <w:color w:val="000000"/>
                </w:rPr>
                <w:delText>eetings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77" w:author="Kristin" w:date="2012-02-28T12:37:00Z"/>
                <w:rFonts w:ascii="Times New Roman" w:eastAsia="Times New Roman" w:hAnsi="Times New Roman" w:cs="Times New Roman"/>
                <w:bCs/>
                <w:noProof/>
                <w:color w:val="808080"/>
                <w:spacing w:val="20"/>
              </w:rPr>
            </w:pPr>
            <w:del w:id="478" w:author="Kristin" w:date="2012-02-28T12:37:00Z">
              <w:r w:rsidRPr="00FB5851" w:rsidDel="009A315B">
                <w:rPr>
                  <w:rFonts w:ascii="Calibri" w:eastAsia="Times New Roman" w:hAnsi="Calibri" w:cs="Calibri"/>
                  <w:color w:val="000000"/>
                </w:rPr>
                <w:delText>Assigned Team Members</w:delText>
              </w:r>
            </w:del>
          </w:p>
        </w:tc>
      </w:tr>
      <w:tr w:rsidR="001D73A7" w:rsidRPr="00FB5851" w:rsidDel="009A315B">
        <w:trPr>
          <w:del w:id="479" w:author="Kristin" w:date="2012-02-28T12:37:00Z"/>
        </w:trPr>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80" w:author="Kristin" w:date="2012-02-28T12:37:00Z"/>
                <w:rFonts w:ascii="Times New Roman" w:eastAsia="Times New Roman" w:hAnsi="Times New Roman" w:cs="Times New Roman"/>
                <w:bCs/>
                <w:noProof/>
                <w:color w:val="808080"/>
                <w:spacing w:val="20"/>
              </w:rPr>
            </w:pPr>
            <w:del w:id="481" w:author="Kristin" w:date="2012-02-28T12:37:00Z">
              <w:r w:rsidRPr="00FB5851" w:rsidDel="009A315B">
                <w:rPr>
                  <w:rFonts w:ascii="Calibri" w:eastAsia="Times New Roman" w:hAnsi="Calibri" w:cs="Calibri"/>
                  <w:color w:val="000000"/>
                </w:rPr>
                <w:delText>Change Requests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82" w:author="Kristin" w:date="2012-02-28T12:37:00Z"/>
                <w:rFonts w:ascii="Times New Roman" w:eastAsia="Times New Roman" w:hAnsi="Times New Roman" w:cs="Times New Roman"/>
                <w:bCs/>
                <w:noProof/>
                <w:color w:val="808080"/>
                <w:spacing w:val="20"/>
              </w:rPr>
            </w:pPr>
            <w:del w:id="483" w:author="Kristin" w:date="2012-02-28T12:37:00Z">
              <w:r w:rsidDel="009A315B">
                <w:rPr>
                  <w:rFonts w:ascii="Calibri" w:eastAsia="Times New Roman" w:hAnsi="Calibri" w:cs="Calibri"/>
                  <w:color w:val="000000"/>
                </w:rPr>
                <w:delText>Team M</w:delText>
              </w:r>
              <w:r w:rsidRPr="00FB5851" w:rsidDel="009A315B">
                <w:rPr>
                  <w:rFonts w:ascii="Calibri" w:eastAsia="Times New Roman" w:hAnsi="Calibri" w:cs="Calibri"/>
                  <w:color w:val="000000"/>
                </w:rPr>
                <w:delText>embers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84" w:author="Kristin" w:date="2012-02-28T12:37:00Z"/>
                <w:rFonts w:ascii="Times New Roman" w:eastAsia="Times New Roman" w:hAnsi="Times New Roman" w:cs="Times New Roman"/>
                <w:bCs/>
                <w:noProof/>
                <w:color w:val="808080"/>
                <w:spacing w:val="20"/>
              </w:rPr>
            </w:pPr>
            <w:del w:id="485" w:author="Kristin" w:date="2012-02-28T12:37:00Z">
              <w:r w:rsidRPr="00FB5851" w:rsidDel="009A315B">
                <w:rPr>
                  <w:rFonts w:ascii="Calibri" w:eastAsia="Times New Roman" w:hAnsi="Calibri" w:cs="Calibri"/>
                  <w:color w:val="000000"/>
                </w:rPr>
                <w:delText>Anytime</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E6650C">
            <w:pPr>
              <w:spacing w:after="0"/>
              <w:rPr>
                <w:del w:id="486" w:author="Kristin" w:date="2012-02-28T12:37:00Z"/>
                <w:rFonts w:ascii="Times New Roman" w:eastAsia="Times New Roman" w:hAnsi="Times New Roman" w:cs="Times New Roman"/>
                <w:bCs/>
                <w:noProof/>
                <w:color w:val="808080"/>
                <w:spacing w:val="20"/>
              </w:rPr>
            </w:pPr>
            <w:del w:id="487" w:author="Kristin" w:date="2012-02-28T12:37:00Z">
              <w:r w:rsidDel="009A315B">
                <w:rPr>
                  <w:rFonts w:ascii="Calibri" w:eastAsia="Times New Roman" w:hAnsi="Calibri" w:cs="Calibri"/>
                  <w:color w:val="000000"/>
                </w:rPr>
                <w:delText>Email/Phone/M</w:delText>
              </w:r>
              <w:r w:rsidRPr="00FB5851" w:rsidDel="009A315B">
                <w:rPr>
                  <w:rFonts w:ascii="Calibri" w:eastAsia="Times New Roman" w:hAnsi="Calibri" w:cs="Calibri"/>
                  <w:color w:val="000000"/>
                </w:rPr>
                <w:delText>eetings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88" w:author="Kristin" w:date="2012-02-28T12:37:00Z"/>
                <w:rFonts w:ascii="Times New Roman" w:eastAsia="Times New Roman" w:hAnsi="Times New Roman" w:cs="Times New Roman"/>
                <w:bCs/>
                <w:noProof/>
                <w:color w:val="808080"/>
                <w:spacing w:val="20"/>
              </w:rPr>
            </w:pPr>
            <w:del w:id="489" w:author="Kristin" w:date="2012-02-28T12:37:00Z">
              <w:r w:rsidRPr="00FB5851" w:rsidDel="009A315B">
                <w:rPr>
                  <w:rFonts w:ascii="Calibri" w:eastAsia="Times New Roman" w:hAnsi="Calibri" w:cs="Calibri"/>
                  <w:color w:val="000000"/>
                </w:rPr>
                <w:delText>Team Members</w:delText>
              </w:r>
            </w:del>
          </w:p>
        </w:tc>
      </w:tr>
      <w:tr w:rsidR="001D73A7" w:rsidRPr="00FB5851" w:rsidDel="009A315B">
        <w:trPr>
          <w:del w:id="490" w:author="Kristin" w:date="2012-02-28T12:37:00Z"/>
        </w:trPr>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91" w:author="Kristin" w:date="2012-02-28T12:37:00Z"/>
                <w:rFonts w:ascii="Times New Roman" w:eastAsia="Times New Roman" w:hAnsi="Times New Roman" w:cs="Times New Roman"/>
                <w:bCs/>
                <w:noProof/>
                <w:color w:val="808080"/>
                <w:spacing w:val="20"/>
              </w:rPr>
            </w:pPr>
            <w:del w:id="492" w:author="Kristin" w:date="2012-02-28T12:37:00Z">
              <w:r w:rsidRPr="00FB5851" w:rsidDel="009A315B">
                <w:rPr>
                  <w:rFonts w:ascii="Calibri" w:eastAsia="Times New Roman" w:hAnsi="Calibri" w:cs="Calibri"/>
                  <w:color w:val="000000"/>
                </w:rPr>
                <w:delText>Project Status Report</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93" w:author="Kristin" w:date="2012-02-28T12:37:00Z"/>
                <w:rFonts w:ascii="Times New Roman" w:eastAsia="Times New Roman" w:hAnsi="Times New Roman" w:cs="Times New Roman"/>
                <w:bCs/>
                <w:noProof/>
                <w:color w:val="808080"/>
                <w:spacing w:val="20"/>
              </w:rPr>
            </w:pPr>
            <w:del w:id="494" w:author="Kristin" w:date="2012-02-28T12:37:00Z">
              <w:r w:rsidDel="009A315B">
                <w:rPr>
                  <w:rFonts w:ascii="Calibri" w:eastAsia="Times New Roman" w:hAnsi="Calibri" w:cs="Calibri"/>
                  <w:color w:val="000000"/>
                </w:rPr>
                <w:delText>Team M</w:delText>
              </w:r>
              <w:r w:rsidRPr="00FB5851" w:rsidDel="009A315B">
                <w:rPr>
                  <w:rFonts w:ascii="Calibri" w:eastAsia="Times New Roman" w:hAnsi="Calibri" w:cs="Calibri"/>
                  <w:color w:val="000000"/>
                </w:rPr>
                <w:delText>embers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95" w:author="Kristin" w:date="2012-02-28T12:37:00Z"/>
                <w:rFonts w:ascii="Times New Roman" w:eastAsia="Times New Roman" w:hAnsi="Times New Roman" w:cs="Times New Roman"/>
                <w:bCs/>
                <w:noProof/>
                <w:color w:val="808080"/>
                <w:spacing w:val="20"/>
              </w:rPr>
            </w:pPr>
            <w:del w:id="496" w:author="Kristin" w:date="2012-02-28T12:37:00Z">
              <w:r w:rsidDel="009A315B">
                <w:rPr>
                  <w:rFonts w:ascii="Calibri" w:eastAsia="Times New Roman" w:hAnsi="Calibri" w:cs="Calibri"/>
                  <w:color w:val="000000"/>
                </w:rPr>
                <w:delText>W</w:delText>
              </w:r>
              <w:r w:rsidRPr="00FB5851" w:rsidDel="009A315B">
                <w:rPr>
                  <w:rFonts w:ascii="Calibri" w:eastAsia="Times New Roman" w:hAnsi="Calibri" w:cs="Calibri"/>
                  <w:color w:val="000000"/>
                </w:rPr>
                <w:delText>eekly</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4E30A0">
            <w:pPr>
              <w:spacing w:after="0"/>
              <w:rPr>
                <w:del w:id="497" w:author="Kristin" w:date="2012-02-28T12:37:00Z"/>
                <w:rFonts w:ascii="Times New Roman" w:eastAsia="Times New Roman" w:hAnsi="Times New Roman" w:cs="Times New Roman"/>
                <w:bCs/>
                <w:noProof/>
                <w:color w:val="808080"/>
                <w:spacing w:val="20"/>
              </w:rPr>
            </w:pPr>
            <w:del w:id="498" w:author="Kristin" w:date="2012-02-28T12:37:00Z">
              <w:r w:rsidDel="009A315B">
                <w:rPr>
                  <w:rFonts w:ascii="Calibri" w:eastAsia="Times New Roman" w:hAnsi="Calibri" w:cs="Calibri"/>
                  <w:color w:val="000000"/>
                </w:rPr>
                <w:delText>M</w:delText>
              </w:r>
              <w:r w:rsidRPr="00FB5851" w:rsidDel="009A315B">
                <w:rPr>
                  <w:rFonts w:ascii="Calibri" w:eastAsia="Times New Roman" w:hAnsi="Calibri" w:cs="Calibri"/>
                  <w:color w:val="000000"/>
                </w:rPr>
                <w:delText>eetings</w:delText>
              </w:r>
            </w:del>
          </w:p>
        </w:tc>
        <w:tc>
          <w:tcPr>
            <w:tcW w:w="0" w:type="auto"/>
            <w:tcBorders>
              <w:top w:val="dotted" w:sz="4" w:space="0" w:color="AAAAAA"/>
              <w:left w:val="dotted" w:sz="4" w:space="0" w:color="AAAAAA"/>
              <w:bottom w:val="dotted" w:sz="4" w:space="0" w:color="AAAAAA"/>
              <w:right w:val="dotted" w:sz="4" w:space="0" w:color="AAAAAA"/>
            </w:tcBorders>
            <w:tcMar>
              <w:top w:w="0" w:type="dxa"/>
              <w:left w:w="88" w:type="dxa"/>
              <w:bottom w:w="0" w:type="dxa"/>
              <w:right w:w="88" w:type="dxa"/>
            </w:tcMar>
          </w:tcPr>
          <w:p w:rsidR="008D490B" w:rsidRDefault="001D73A7">
            <w:pPr>
              <w:spacing w:after="0"/>
              <w:rPr>
                <w:del w:id="499" w:author="Kristin" w:date="2012-02-28T12:37:00Z"/>
                <w:rFonts w:ascii="Times New Roman" w:eastAsia="Times New Roman" w:hAnsi="Times New Roman" w:cs="Times New Roman"/>
                <w:bCs/>
                <w:noProof/>
                <w:color w:val="808080"/>
                <w:spacing w:val="20"/>
              </w:rPr>
            </w:pPr>
            <w:del w:id="500" w:author="Kristin" w:date="2012-02-28T12:37:00Z">
              <w:r w:rsidRPr="00FB5851" w:rsidDel="009A315B">
                <w:rPr>
                  <w:rFonts w:ascii="Calibri" w:eastAsia="Times New Roman" w:hAnsi="Calibri" w:cs="Calibri"/>
                  <w:color w:val="000000"/>
                </w:rPr>
                <w:delText>Assigned Team Members</w:delText>
              </w:r>
            </w:del>
          </w:p>
        </w:tc>
      </w:tr>
    </w:tbl>
    <w:p w:rsidR="008D490B" w:rsidRDefault="007A7E48">
      <w:pPr>
        <w:spacing w:after="0"/>
      </w:pPr>
      <w:del w:id="501" w:author="Kristin" w:date="2012-02-28T12:39:00Z">
        <w:r>
          <w:rPr>
            <w:noProof/>
          </w:rPr>
          <w:pict>
            <v:shape id="Text Box 14" o:spid="_x0000_s1031" type="#_x0000_t202" style="position:absolute;margin-left:166.95pt;margin-top:2.2pt;width:136.55pt;height:27pt;z-index:-251653632;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" filled="f" stroked="f">
              <v:textbox inset=",7.2pt,,7.2pt">
                <w:txbxContent>
                  <w:p w:rsidR="008D490B" w:rsidRPr="00421C08" w:rsidRDefault="008D490B" w:rsidP="000977E0">
                    <w:pPr>
                      <w:rPr>
                        <w:b/>
                        <w:sz w:val="18"/>
                        <w:szCs w:val="18"/>
                      </w:rPr>
                    </w:pPr>
                    <w:r w:rsidRPr="00421C08">
                      <w:rPr>
                        <w:b/>
                        <w:sz w:val="18"/>
                        <w:szCs w:val="18"/>
                      </w:rPr>
                      <w:t xml:space="preserve">Table </w:t>
                    </w:r>
                    <w:ins w:id="502" w:author="Kristin Mead" w:date="2012-02-28T10:41:00Z">
                      <w:r>
                        <w:rPr>
                          <w:b/>
                          <w:sz w:val="18"/>
                          <w:szCs w:val="18"/>
                        </w:rPr>
                        <w:t>5</w:t>
                      </w:r>
                    </w:ins>
                    <w:del w:id="503" w:author="Kristin Mead" w:date="2012-02-28T10:41:00Z">
                      <w:r w:rsidRPr="00421C08" w:rsidDel="00997FD7">
                        <w:rPr>
                          <w:b/>
                          <w:sz w:val="18"/>
                          <w:szCs w:val="18"/>
                        </w:rPr>
                        <w:delText>3</w:delText>
                      </w:r>
                    </w:del>
                    <w:r w:rsidRPr="00421C08">
                      <w:rPr>
                        <w:b/>
                        <w:sz w:val="18"/>
                        <w:szCs w:val="18"/>
                      </w:rPr>
                      <w:t>.</w:t>
                    </w:r>
                    <w:ins w:id="504" w:author="Kristin Mead" w:date="2012-02-28T10:41:00Z">
                      <w:r>
                        <w:rPr>
                          <w:b/>
                          <w:sz w:val="18"/>
                          <w:szCs w:val="18"/>
                        </w:rPr>
                        <w:t>1</w:t>
                      </w:r>
                    </w:ins>
                    <w:del w:id="505" w:author="Kristin Mead" w:date="2012-02-28T10:41:00Z">
                      <w:r w:rsidDel="00997FD7">
                        <w:rPr>
                          <w:b/>
                          <w:sz w:val="18"/>
                          <w:szCs w:val="18"/>
                        </w:rPr>
                        <w:delText>2</w:delText>
                      </w:r>
                    </w:del>
                    <w:r w:rsidRPr="00421C08">
                      <w:rPr>
                        <w:b/>
                        <w:sz w:val="18"/>
                        <w:szCs w:val="18"/>
                      </w:rPr>
                      <w:t xml:space="preserve">: </w:t>
                    </w:r>
                    <w:r>
                      <w:rPr>
                        <w:b/>
                        <w:sz w:val="18"/>
                        <w:szCs w:val="18"/>
                      </w:rPr>
                      <w:t>Communication Plan</w:t>
                    </w:r>
                  </w:p>
                </w:txbxContent>
              </v:textbox>
              <w10:wrap type="tight"/>
            </v:shape>
          </w:pict>
        </w:r>
      </w:del>
    </w:p>
    <w:p w:rsidR="008D490B" w:rsidRDefault="00F623E8">
      <w:pPr>
        <w:pStyle w:val="Heading1"/>
        <w:spacing w:before="0"/>
        <w:rPr>
          <w:rFonts w:eastAsia="Calibri"/>
        </w:rPr>
      </w:pPr>
      <w:r w:rsidRPr="00F623E8">
        <w:rPr>
          <w:rFonts w:eastAsia="Calibri"/>
        </w:rPr>
        <w:t>Quality Plan</w:t>
      </w:r>
    </w:p>
    <w:p w:rsidR="00F55805" w:rsidRDefault="001949CC" w:rsidP="00972B2D">
      <w:pPr>
        <w:rPr>
          <w:rFonts w:ascii="Calibri" w:hAnsi="Calibri" w:cs="Calibri"/>
          <w:color w:val="000000"/>
        </w:rPr>
      </w:pPr>
      <w:r>
        <w:rPr>
          <w:rFonts w:ascii="Calibri" w:hAnsi="Calibri" w:cs="Calibri"/>
          <w:color w:val="000000"/>
        </w:rPr>
        <w:t xml:space="preserve">The project will be managed using the </w:t>
      </w:r>
      <w:proofErr w:type="gramStart"/>
      <w:r>
        <w:rPr>
          <w:rFonts w:ascii="Calibri" w:hAnsi="Calibri" w:cs="Calibri"/>
          <w:color w:val="000000"/>
        </w:rPr>
        <w:t>Agile</w:t>
      </w:r>
      <w:proofErr w:type="gramEnd"/>
      <w:r>
        <w:rPr>
          <w:rFonts w:ascii="Calibri" w:hAnsi="Calibri" w:cs="Calibri"/>
          <w:color w:val="000000"/>
        </w:rPr>
        <w:t xml:space="preserve"> development strategy. </w:t>
      </w:r>
      <w:ins w:id="506" w:author="Kristin Mead" w:date="2012-02-28T10:42:00Z">
        <w:r w:rsidR="00EC0C19">
          <w:rPr>
            <w:rFonts w:ascii="Calibri" w:hAnsi="Calibri" w:cs="Calibri"/>
            <w:color w:val="000000"/>
          </w:rPr>
          <w:t xml:space="preserve"> </w:t>
        </w:r>
      </w:ins>
      <w:r w:rsidR="00F55805">
        <w:rPr>
          <w:rFonts w:ascii="Calibri" w:hAnsi="Calibri" w:cs="Calibri"/>
          <w:color w:val="000000"/>
        </w:rPr>
        <w:t xml:space="preserve">The project </w:t>
      </w:r>
      <w:ins w:id="507" w:author="Kristin Mead" w:date="2012-02-28T10:42:00Z">
        <w:r w:rsidR="00EC0C19">
          <w:rPr>
            <w:rFonts w:ascii="Calibri" w:hAnsi="Calibri" w:cs="Calibri"/>
            <w:color w:val="000000"/>
          </w:rPr>
          <w:t>q</w:t>
        </w:r>
      </w:ins>
      <w:del w:id="508" w:author="Kristin Mead" w:date="2012-02-28T10:42:00Z">
        <w:r w:rsidR="00F55805" w:rsidDel="00EC0C19">
          <w:rPr>
            <w:rFonts w:ascii="Calibri" w:hAnsi="Calibri" w:cs="Calibri"/>
            <w:color w:val="000000"/>
          </w:rPr>
          <w:delText>Q</w:delText>
        </w:r>
      </w:del>
      <w:r w:rsidR="00F55805">
        <w:rPr>
          <w:rFonts w:ascii="Calibri" w:hAnsi="Calibri" w:cs="Calibri"/>
          <w:color w:val="000000"/>
        </w:rPr>
        <w:t xml:space="preserve">uality </w:t>
      </w:r>
      <w:ins w:id="509" w:author="Kristin Mead" w:date="2012-02-28T10:42:00Z">
        <w:r w:rsidR="00EC0C19">
          <w:rPr>
            <w:rFonts w:ascii="Calibri" w:hAnsi="Calibri" w:cs="Calibri"/>
            <w:color w:val="000000"/>
          </w:rPr>
          <w:t>p</w:t>
        </w:r>
      </w:ins>
      <w:del w:id="510" w:author="Kristin Mead" w:date="2012-02-28T10:42:00Z">
        <w:r w:rsidR="00F55805" w:rsidDel="00EC0C19">
          <w:rPr>
            <w:rFonts w:ascii="Calibri" w:hAnsi="Calibri" w:cs="Calibri"/>
            <w:color w:val="000000"/>
          </w:rPr>
          <w:delText>P</w:delText>
        </w:r>
      </w:del>
      <w:proofErr w:type="gramStart"/>
      <w:r w:rsidR="00F55805">
        <w:rPr>
          <w:rFonts w:ascii="Calibri" w:hAnsi="Calibri" w:cs="Calibri"/>
          <w:color w:val="000000"/>
        </w:rPr>
        <w:t>lan</w:t>
      </w:r>
      <w:proofErr w:type="gramEnd"/>
      <w:r w:rsidR="00F55805">
        <w:rPr>
          <w:rFonts w:ascii="Calibri" w:hAnsi="Calibri" w:cs="Calibri"/>
          <w:color w:val="000000"/>
        </w:rPr>
        <w:t xml:space="preserve"> will be implemented at two levels. </w:t>
      </w:r>
      <w:ins w:id="511" w:author="Kristin Mead" w:date="2012-02-28T10:42:00Z">
        <w:r w:rsidR="00EC0C19">
          <w:rPr>
            <w:rFonts w:ascii="Calibri" w:hAnsi="Calibri" w:cs="Calibri"/>
            <w:color w:val="000000"/>
          </w:rPr>
          <w:t xml:space="preserve"> </w:t>
        </w:r>
      </w:ins>
      <w:r w:rsidR="00F55805">
        <w:rPr>
          <w:rFonts w:ascii="Calibri" w:hAnsi="Calibri" w:cs="Calibri"/>
          <w:color w:val="000000"/>
        </w:rPr>
        <w:t>Project</w:t>
      </w:r>
      <w:ins w:id="512" w:author="Kristin Mead" w:date="2012-02-28T10:42:00Z">
        <w:r w:rsidR="00EC0C19">
          <w:rPr>
            <w:rFonts w:ascii="Calibri" w:hAnsi="Calibri" w:cs="Calibri"/>
            <w:color w:val="000000"/>
          </w:rPr>
          <w:t>-</w:t>
        </w:r>
      </w:ins>
      <w:del w:id="513" w:author="Kristin Mead" w:date="2012-02-28T10:42:00Z">
        <w:r w:rsidR="00F55805" w:rsidDel="00EC0C19">
          <w:rPr>
            <w:rFonts w:ascii="Calibri" w:hAnsi="Calibri" w:cs="Calibri"/>
            <w:color w:val="000000"/>
          </w:rPr>
          <w:delText xml:space="preserve"> </w:delText>
        </w:r>
      </w:del>
      <w:r w:rsidR="00F55805">
        <w:rPr>
          <w:rFonts w:ascii="Calibri" w:hAnsi="Calibri" w:cs="Calibri"/>
          <w:color w:val="000000"/>
        </w:rPr>
        <w:t>based quality will be managed at project management level.  Product</w:t>
      </w:r>
      <w:ins w:id="514" w:author="Kristin Mead" w:date="2012-02-28T10:42:00Z">
        <w:r w:rsidR="00EC0C19">
          <w:rPr>
            <w:rFonts w:ascii="Calibri" w:hAnsi="Calibri" w:cs="Calibri"/>
            <w:color w:val="000000"/>
          </w:rPr>
          <w:t>-</w:t>
        </w:r>
      </w:ins>
      <w:del w:id="515" w:author="Kristin Mead" w:date="2012-02-28T10:42:00Z">
        <w:r w:rsidR="00F55805" w:rsidDel="00EC0C19">
          <w:rPr>
            <w:rFonts w:ascii="Calibri" w:hAnsi="Calibri" w:cs="Calibri"/>
            <w:color w:val="000000"/>
          </w:rPr>
          <w:delText xml:space="preserve"> </w:delText>
        </w:r>
      </w:del>
      <w:r w:rsidR="00F55805">
        <w:rPr>
          <w:rFonts w:ascii="Calibri" w:hAnsi="Calibri" w:cs="Calibri"/>
          <w:color w:val="000000"/>
        </w:rPr>
        <w:t xml:space="preserve">based quality will be managed through </w:t>
      </w:r>
      <w:del w:id="516" w:author="Kristin Mead" w:date="2012-02-28T10:43:00Z">
        <w:r w:rsidR="00F55805" w:rsidDel="00090635">
          <w:rPr>
            <w:rFonts w:ascii="Calibri" w:hAnsi="Calibri" w:cs="Calibri"/>
            <w:color w:val="000000"/>
          </w:rPr>
          <w:delText>iteration</w:delText>
        </w:r>
      </w:del>
      <w:del w:id="517" w:author="Kristin Mead" w:date="2012-02-28T10:42:00Z">
        <w:r w:rsidR="00F55805" w:rsidDel="00EC0C19">
          <w:rPr>
            <w:rFonts w:ascii="Calibri" w:hAnsi="Calibri" w:cs="Calibri"/>
            <w:color w:val="000000"/>
          </w:rPr>
          <w:delText xml:space="preserve"> </w:delText>
        </w:r>
      </w:del>
      <w:del w:id="518" w:author="Kristin Mead" w:date="2012-02-28T10:43:00Z">
        <w:r w:rsidR="00F55805" w:rsidDel="00090635">
          <w:rPr>
            <w:rFonts w:ascii="Calibri" w:hAnsi="Calibri" w:cs="Calibri"/>
            <w:color w:val="000000"/>
          </w:rPr>
          <w:delText>base</w:delText>
        </w:r>
      </w:del>
      <w:ins w:id="519" w:author="Kristin Mead" w:date="2012-02-28T10:43:00Z">
        <w:r w:rsidR="00090635">
          <w:rPr>
            <w:rFonts w:ascii="Calibri" w:hAnsi="Calibri" w:cs="Calibri"/>
            <w:color w:val="000000"/>
          </w:rPr>
          <w:t>iterative</w:t>
        </w:r>
      </w:ins>
      <w:del w:id="520" w:author="Kristin Mead" w:date="2012-02-28T10:43:00Z">
        <w:r w:rsidR="00F55805" w:rsidDel="00090635">
          <w:rPr>
            <w:rFonts w:ascii="Calibri" w:hAnsi="Calibri" w:cs="Calibri"/>
            <w:color w:val="000000"/>
          </w:rPr>
          <w:delText>d</w:delText>
        </w:r>
      </w:del>
      <w:r w:rsidR="00F55805">
        <w:rPr>
          <w:rFonts w:ascii="Calibri" w:hAnsi="Calibri" w:cs="Calibri"/>
          <w:color w:val="000000"/>
        </w:rPr>
        <w:t xml:space="preserve"> processes and deliverables. </w:t>
      </w:r>
    </w:p>
    <w:p w:rsidR="009F1D73" w:rsidRDefault="00F55805" w:rsidP="00972B2D">
      <w:pPr>
        <w:rPr>
          <w:ins w:id="521" w:author="Kristin Mead" w:date="2012-02-28T10:46:00Z"/>
          <w:rFonts w:ascii="Calibri" w:hAnsi="Calibri" w:cs="Calibri"/>
          <w:color w:val="000000"/>
        </w:rPr>
      </w:pPr>
      <w:r>
        <w:rPr>
          <w:rFonts w:ascii="Calibri" w:hAnsi="Calibri" w:cs="Calibri"/>
          <w:color w:val="000000"/>
        </w:rPr>
        <w:t xml:space="preserve">At the project level, </w:t>
      </w:r>
      <w:r w:rsidR="001949CC">
        <w:rPr>
          <w:rFonts w:ascii="Calibri" w:hAnsi="Calibri" w:cs="Calibri"/>
          <w:color w:val="000000"/>
        </w:rPr>
        <w:t xml:space="preserve">Microsoft Project </w:t>
      </w:r>
      <w:r>
        <w:rPr>
          <w:rFonts w:ascii="Calibri" w:hAnsi="Calibri" w:cs="Calibri"/>
          <w:color w:val="000000"/>
        </w:rPr>
        <w:t>201</w:t>
      </w:r>
      <w:ins w:id="522" w:author="Kristin Mead" w:date="2012-02-28T10:43:00Z">
        <w:r w:rsidR="00C90BE4">
          <w:rPr>
            <w:rFonts w:ascii="Calibri" w:hAnsi="Calibri" w:cs="Calibri"/>
            <w:color w:val="000000"/>
          </w:rPr>
          <w:t>0</w:t>
        </w:r>
      </w:ins>
      <w:del w:id="523" w:author="Kristin Mead" w:date="2012-02-28T10:43:00Z">
        <w:r w:rsidDel="00C90BE4">
          <w:rPr>
            <w:rFonts w:ascii="Calibri" w:hAnsi="Calibri" w:cs="Calibri"/>
            <w:color w:val="000000"/>
          </w:rPr>
          <w:delText>2</w:delText>
        </w:r>
      </w:del>
      <w:r>
        <w:rPr>
          <w:rFonts w:ascii="Calibri" w:hAnsi="Calibri" w:cs="Calibri"/>
          <w:color w:val="000000"/>
        </w:rPr>
        <w:t xml:space="preserve"> will </w:t>
      </w:r>
      <w:r w:rsidR="001949CC">
        <w:rPr>
          <w:rFonts w:ascii="Calibri" w:hAnsi="Calibri" w:cs="Calibri"/>
          <w:color w:val="000000"/>
        </w:rPr>
        <w:t xml:space="preserve">be </w:t>
      </w:r>
      <w:del w:id="524" w:author="Kristin Mead" w:date="2012-02-28T10:47:00Z">
        <w:r w:rsidR="001949CC" w:rsidDel="009E2868">
          <w:rPr>
            <w:rFonts w:ascii="Calibri" w:hAnsi="Calibri" w:cs="Calibri"/>
            <w:color w:val="000000"/>
          </w:rPr>
          <w:delText xml:space="preserve">updated </w:delText>
        </w:r>
      </w:del>
      <w:ins w:id="525" w:author="Kristin Mead" w:date="2012-02-28T10:47:00Z">
        <w:r w:rsidR="009E2868">
          <w:rPr>
            <w:rFonts w:ascii="Calibri" w:hAnsi="Calibri" w:cs="Calibri"/>
            <w:color w:val="000000"/>
          </w:rPr>
          <w:t xml:space="preserve">used </w:t>
        </w:r>
      </w:ins>
      <w:r w:rsidR="001949CC">
        <w:rPr>
          <w:rFonts w:ascii="Calibri" w:hAnsi="Calibri" w:cs="Calibri"/>
          <w:color w:val="000000"/>
        </w:rPr>
        <w:t xml:space="preserve">to </w:t>
      </w:r>
      <w:r>
        <w:rPr>
          <w:rFonts w:ascii="Calibri" w:hAnsi="Calibri" w:cs="Calibri"/>
          <w:color w:val="000000"/>
        </w:rPr>
        <w:t xml:space="preserve">track </w:t>
      </w:r>
      <w:r w:rsidR="001949CC">
        <w:rPr>
          <w:rFonts w:ascii="Calibri" w:hAnsi="Calibri" w:cs="Calibri"/>
          <w:color w:val="000000"/>
        </w:rPr>
        <w:t xml:space="preserve">scheduling, </w:t>
      </w:r>
      <w:r>
        <w:rPr>
          <w:rFonts w:ascii="Calibri" w:hAnsi="Calibri" w:cs="Calibri"/>
          <w:color w:val="000000"/>
        </w:rPr>
        <w:t xml:space="preserve">task </w:t>
      </w:r>
      <w:r w:rsidR="001949CC">
        <w:rPr>
          <w:rFonts w:ascii="Calibri" w:hAnsi="Calibri" w:cs="Calibri"/>
          <w:color w:val="000000"/>
        </w:rPr>
        <w:t>dependency relationships, and critical path</w:t>
      </w:r>
      <w:r w:rsidR="00B72E70">
        <w:rPr>
          <w:rFonts w:ascii="Calibri" w:hAnsi="Calibri" w:cs="Calibri"/>
          <w:color w:val="000000"/>
        </w:rPr>
        <w:t xml:space="preserve"> issues</w:t>
      </w:r>
      <w:r w:rsidR="00517EFB">
        <w:rPr>
          <w:rFonts w:ascii="Calibri" w:hAnsi="Calibri" w:cs="Calibri"/>
          <w:color w:val="000000"/>
        </w:rPr>
        <w:t>.</w:t>
      </w:r>
      <w:ins w:id="526" w:author="Kristin Mead" w:date="2012-02-28T10:43:00Z">
        <w:r w:rsidR="0071272F">
          <w:rPr>
            <w:rFonts w:ascii="Calibri" w:hAnsi="Calibri" w:cs="Calibri"/>
            <w:color w:val="000000"/>
          </w:rPr>
          <w:t xml:space="preserve"> </w:t>
        </w:r>
      </w:ins>
      <w:r w:rsidR="00517EFB">
        <w:rPr>
          <w:rFonts w:ascii="Calibri" w:hAnsi="Calibri" w:cs="Calibri"/>
          <w:color w:val="000000"/>
        </w:rPr>
        <w:t xml:space="preserve"> The specific technical and software</w:t>
      </w:r>
      <w:ins w:id="527" w:author="Kristin Mead" w:date="2012-02-28T10:43:00Z">
        <w:r w:rsidR="0071272F">
          <w:rPr>
            <w:rFonts w:ascii="Calibri" w:hAnsi="Calibri" w:cs="Calibri"/>
            <w:color w:val="000000"/>
          </w:rPr>
          <w:t>-</w:t>
        </w:r>
      </w:ins>
      <w:del w:id="528" w:author="Kristin Mead" w:date="2012-02-28T10:43:00Z">
        <w:r w:rsidR="00517EFB" w:rsidDel="0071272F">
          <w:rPr>
            <w:rFonts w:ascii="Calibri" w:hAnsi="Calibri" w:cs="Calibri"/>
            <w:color w:val="000000"/>
          </w:rPr>
          <w:delText xml:space="preserve"> </w:delText>
        </w:r>
      </w:del>
      <w:r w:rsidR="00517EFB">
        <w:rPr>
          <w:rFonts w:ascii="Calibri" w:hAnsi="Calibri" w:cs="Calibri"/>
          <w:color w:val="000000"/>
        </w:rPr>
        <w:t xml:space="preserve">related details will be managed at the product level, not the project level. </w:t>
      </w:r>
      <w:ins w:id="529" w:author="Kristin Mead" w:date="2012-02-28T10:43:00Z">
        <w:r w:rsidR="0071272F">
          <w:rPr>
            <w:rFonts w:ascii="Calibri" w:hAnsi="Calibri" w:cs="Calibri"/>
            <w:color w:val="000000"/>
          </w:rPr>
          <w:t xml:space="preserve"> </w:t>
        </w:r>
      </w:ins>
      <w:del w:id="530" w:author="Kristin Mead" w:date="2012-02-28T10:45:00Z">
        <w:r w:rsidR="00517EFB" w:rsidDel="001A6537">
          <w:rPr>
            <w:rFonts w:ascii="Calibri" w:hAnsi="Calibri" w:cs="Calibri"/>
            <w:color w:val="000000"/>
          </w:rPr>
          <w:delText>The project Quality Plan will include</w:delText>
        </w:r>
      </w:del>
      <w:ins w:id="531" w:author="Kristin Mead" w:date="2012-02-28T10:45:00Z">
        <w:r w:rsidR="001A6537">
          <w:rPr>
            <w:rFonts w:ascii="Calibri" w:hAnsi="Calibri" w:cs="Calibri"/>
            <w:color w:val="000000"/>
          </w:rPr>
          <w:t>Verification testing will be performed upon completion of the following major feature set</w:t>
        </w:r>
      </w:ins>
      <w:ins w:id="532" w:author="Kristin Mead" w:date="2012-02-28T10:46:00Z">
        <w:r w:rsidR="007B12A7">
          <w:rPr>
            <w:rFonts w:ascii="Calibri" w:hAnsi="Calibri" w:cs="Calibri"/>
            <w:color w:val="000000"/>
          </w:rPr>
          <w:t xml:space="preserve">s: </w:t>
        </w:r>
      </w:ins>
    </w:p>
    <w:p w:rsidR="00E442E4" w:rsidRDefault="00517EFB">
      <w:pPr>
        <w:pStyle w:val="ListParagraph"/>
        <w:numPr>
          <w:ilvl w:val="0"/>
          <w:numId w:val="43"/>
        </w:numPr>
        <w:rPr>
          <w:ins w:id="533" w:author="Kristin Mead" w:date="2012-02-28T10:46:00Z"/>
          <w:rFonts w:ascii="Calibri" w:hAnsi="Calibri" w:cs="Calibri"/>
          <w:color w:val="000000"/>
        </w:rPr>
      </w:pPr>
      <w:del w:id="534" w:author="Kristin Mead" w:date="2012-02-28T10:46:00Z">
        <w:r w:rsidRPr="009F1D73" w:rsidDel="001A6537">
          <w:rPr>
            <w:rFonts w:ascii="Calibri" w:hAnsi="Calibri" w:cs="Calibri"/>
            <w:color w:val="000000"/>
          </w:rPr>
          <w:delText xml:space="preserve"> verification testing upon completion of major feature sets</w:delText>
        </w:r>
        <w:r w:rsidR="000F3170" w:rsidRPr="009F1D73" w:rsidDel="001A6537">
          <w:rPr>
            <w:rFonts w:ascii="Calibri" w:hAnsi="Calibri" w:cs="Calibri"/>
            <w:color w:val="000000"/>
          </w:rPr>
          <w:delText xml:space="preserve">: </w:delText>
        </w:r>
      </w:del>
      <w:ins w:id="535" w:author="Kristin Mead" w:date="2012-02-28T10:46:00Z">
        <w:r w:rsidR="009F1D73" w:rsidRPr="009F1D73">
          <w:rPr>
            <w:rFonts w:ascii="Calibri" w:hAnsi="Calibri" w:cs="Calibri"/>
            <w:color w:val="000000"/>
          </w:rPr>
          <w:t>B</w:t>
        </w:r>
      </w:ins>
      <w:del w:id="536" w:author="Kristin Mead" w:date="2012-02-28T10:46:00Z">
        <w:r w:rsidR="000F3170" w:rsidRPr="009F1D73" w:rsidDel="009F1D73">
          <w:rPr>
            <w:rFonts w:ascii="Calibri" w:hAnsi="Calibri" w:cs="Calibri"/>
            <w:color w:val="000000"/>
          </w:rPr>
          <w:delText>(1) b</w:delText>
        </w:r>
      </w:del>
      <w:r w:rsidR="000F3170" w:rsidRPr="009F1D73">
        <w:rPr>
          <w:rFonts w:ascii="Calibri" w:hAnsi="Calibri" w:cs="Calibri"/>
          <w:color w:val="000000"/>
        </w:rPr>
        <w:t>asic UI layout and map UI shows current user location</w:t>
      </w:r>
    </w:p>
    <w:p w:rsidR="00E442E4" w:rsidRDefault="000F3170">
      <w:pPr>
        <w:pStyle w:val="ListParagraph"/>
        <w:numPr>
          <w:ilvl w:val="0"/>
          <w:numId w:val="43"/>
        </w:numPr>
        <w:rPr>
          <w:ins w:id="537" w:author="Kristin Mead" w:date="2012-02-28T10:46:00Z"/>
          <w:rFonts w:ascii="Calibri" w:hAnsi="Calibri" w:cs="Calibri"/>
          <w:color w:val="000000"/>
        </w:rPr>
      </w:pPr>
      <w:del w:id="538" w:author="Kristin Mead" w:date="2012-02-28T10:46:00Z">
        <w:r w:rsidRPr="009F1D73" w:rsidDel="009F1D73">
          <w:rPr>
            <w:rFonts w:ascii="Calibri" w:hAnsi="Calibri" w:cs="Calibri"/>
            <w:color w:val="000000"/>
          </w:rPr>
          <w:delText>,</w:delText>
        </w:r>
        <w:r w:rsidR="00517EFB" w:rsidRPr="009F1D73" w:rsidDel="009F1D73">
          <w:rPr>
            <w:rFonts w:ascii="Calibri" w:hAnsi="Calibri" w:cs="Calibri"/>
            <w:color w:val="000000"/>
          </w:rPr>
          <w:delText xml:space="preserve"> </w:delText>
        </w:r>
        <w:r w:rsidRPr="009F1D73" w:rsidDel="009F1D73">
          <w:rPr>
            <w:rFonts w:ascii="Calibri" w:hAnsi="Calibri" w:cs="Calibri"/>
            <w:color w:val="000000"/>
          </w:rPr>
          <w:delText xml:space="preserve">(2) </w:delText>
        </w:r>
      </w:del>
      <w:ins w:id="539" w:author="Kristin Mead" w:date="2012-02-28T10:46:00Z">
        <w:r w:rsidR="009F1D73" w:rsidRPr="009F1D73">
          <w:rPr>
            <w:rFonts w:ascii="Calibri" w:hAnsi="Calibri" w:cs="Calibri"/>
            <w:color w:val="000000"/>
          </w:rPr>
          <w:t>A</w:t>
        </w:r>
      </w:ins>
      <w:del w:id="540" w:author="Kristin Mead" w:date="2012-02-28T10:46:00Z">
        <w:r w:rsidRPr="009F1D73" w:rsidDel="009F1D73">
          <w:rPr>
            <w:rFonts w:ascii="Calibri" w:hAnsi="Calibri" w:cs="Calibri"/>
            <w:color w:val="000000"/>
          </w:rPr>
          <w:delText>a</w:delText>
        </w:r>
      </w:del>
      <w:r w:rsidRPr="009F1D73">
        <w:rPr>
          <w:rFonts w:ascii="Calibri" w:hAnsi="Calibri" w:cs="Calibri"/>
          <w:color w:val="000000"/>
        </w:rPr>
        <w:t>pplication provides directions between two points</w:t>
      </w:r>
    </w:p>
    <w:p w:rsidR="009F1D73" w:rsidRDefault="009F1D73" w:rsidP="009F1D73">
      <w:pPr>
        <w:pStyle w:val="ListParagraph"/>
        <w:numPr>
          <w:ilvl w:val="0"/>
          <w:numId w:val="43"/>
        </w:numPr>
        <w:rPr>
          <w:ins w:id="541" w:author="Kristin Mead" w:date="2012-02-28T10:47:00Z"/>
          <w:rFonts w:ascii="Calibri" w:hAnsi="Calibri" w:cs="Calibri"/>
          <w:color w:val="000000"/>
        </w:rPr>
      </w:pPr>
      <w:ins w:id="542" w:author="Kristin Mead" w:date="2012-02-28T10:46:00Z">
        <w:r w:rsidRPr="009F1D73">
          <w:rPr>
            <w:rFonts w:ascii="Calibri" w:hAnsi="Calibri" w:cs="Calibri"/>
            <w:color w:val="000000"/>
          </w:rPr>
          <w:t>A</w:t>
        </w:r>
      </w:ins>
      <w:del w:id="543" w:author="Kristin Mead" w:date="2012-02-28T10:46:00Z">
        <w:r w:rsidR="000F3170" w:rsidRPr="009F1D73" w:rsidDel="009F1D73">
          <w:rPr>
            <w:rFonts w:ascii="Calibri" w:hAnsi="Calibri" w:cs="Calibri"/>
            <w:color w:val="000000"/>
          </w:rPr>
          <w:delText>, and (3) a</w:delText>
        </w:r>
      </w:del>
      <w:r w:rsidR="000F3170" w:rsidRPr="009F1D73">
        <w:rPr>
          <w:rFonts w:ascii="Calibri" w:hAnsi="Calibri" w:cs="Calibri"/>
          <w:color w:val="000000"/>
        </w:rPr>
        <w:t>pplication differentiates between tunnels/skyways and provides UP/DOWN directions for multileveled environments</w:t>
      </w:r>
      <w:r w:rsidR="00517EFB" w:rsidRPr="009F1D73">
        <w:rPr>
          <w:rFonts w:ascii="Calibri" w:hAnsi="Calibri" w:cs="Calibri"/>
          <w:color w:val="000000"/>
        </w:rPr>
        <w:t xml:space="preserve">. </w:t>
      </w:r>
      <w:r w:rsidR="0078323A" w:rsidRPr="009F1D73">
        <w:rPr>
          <w:rFonts w:ascii="Calibri" w:hAnsi="Calibri" w:cs="Calibri"/>
          <w:color w:val="000000"/>
        </w:rPr>
        <w:t xml:space="preserve"> </w:t>
      </w:r>
    </w:p>
    <w:p w:rsidR="00E442E4" w:rsidRDefault="00E442E4">
      <w:pPr>
        <w:pStyle w:val="ListParagraph"/>
        <w:numPr>
          <w:ins w:id="544" w:author="Kristin Mead" w:date="2012-02-28T10:47:00Z"/>
        </w:numPr>
        <w:rPr>
          <w:ins w:id="545" w:author="Kristin Mead" w:date="2012-02-28T10:46:00Z"/>
          <w:rFonts w:ascii="Calibri" w:hAnsi="Calibri" w:cs="Calibri"/>
          <w:color w:val="000000"/>
        </w:rPr>
      </w:pPr>
    </w:p>
    <w:p w:rsidR="001949CC" w:rsidDel="00EC6244" w:rsidRDefault="0078323A" w:rsidP="00972B2D">
      <w:pPr>
        <w:numPr>
          <w:ins w:id="546" w:author="Kristin Mead" w:date="2012-02-28T10:46:00Z"/>
        </w:numPr>
        <w:rPr>
          <w:del w:id="547" w:author="Kristin" w:date="2012-02-28T14:02:00Z"/>
          <w:rFonts w:ascii="Calibri" w:hAnsi="Calibri" w:cs="Calibri"/>
          <w:color w:val="000000"/>
        </w:rPr>
      </w:pPr>
      <w:r>
        <w:rPr>
          <w:rFonts w:ascii="Calibri" w:hAnsi="Calibri" w:cs="Calibri"/>
          <w:color w:val="000000"/>
        </w:rPr>
        <w:t>Verification testing will employ manual device testing and automated UI testing</w:t>
      </w:r>
      <w:del w:id="548" w:author="Kristin Mead" w:date="2012-02-28T10:44:00Z">
        <w:r w:rsidDel="0071272F">
          <w:rPr>
            <w:rFonts w:ascii="Calibri" w:hAnsi="Calibri" w:cs="Calibri"/>
            <w:color w:val="000000"/>
          </w:rPr>
          <w:delText xml:space="preserve"> (via MoneyRunner and Money</w:delText>
        </w:r>
        <w:r w:rsidR="0046373C" w:rsidDel="0071272F">
          <w:rPr>
            <w:rFonts w:ascii="Calibri" w:hAnsi="Calibri" w:cs="Calibri"/>
            <w:color w:val="000000"/>
          </w:rPr>
          <w:delText xml:space="preserve"> </w:delText>
        </w:r>
        <w:r w:rsidDel="0071272F">
          <w:rPr>
            <w:rFonts w:ascii="Calibri" w:hAnsi="Calibri" w:cs="Calibri"/>
            <w:color w:val="000000"/>
          </w:rPr>
          <w:delText>Stress</w:delText>
        </w:r>
        <w:r w:rsidR="0046373C" w:rsidDel="0071272F">
          <w:rPr>
            <w:rFonts w:ascii="Calibri" w:hAnsi="Calibri" w:cs="Calibri"/>
            <w:color w:val="000000"/>
          </w:rPr>
          <w:delText xml:space="preserve"> </w:delText>
        </w:r>
        <w:r w:rsidDel="0071272F">
          <w:rPr>
            <w:rFonts w:ascii="Calibri" w:hAnsi="Calibri" w:cs="Calibri"/>
            <w:color w:val="000000"/>
          </w:rPr>
          <w:delText>Test)</w:delText>
        </w:r>
      </w:del>
      <w:ins w:id="549" w:author="Kristin Mead" w:date="2012-02-28T10:44:00Z">
        <w:r w:rsidR="0071272F">
          <w:rPr>
            <w:rFonts w:ascii="Calibri" w:hAnsi="Calibri" w:cs="Calibri"/>
            <w:color w:val="000000"/>
          </w:rPr>
          <w:t>.</w:t>
        </w:r>
      </w:ins>
      <w:del w:id="550" w:author="Kristin Mead" w:date="2012-02-28T10:44:00Z">
        <w:r w:rsidDel="0071272F">
          <w:rPr>
            <w:rFonts w:ascii="Calibri" w:hAnsi="Calibri" w:cs="Calibri"/>
            <w:color w:val="000000"/>
          </w:rPr>
          <w:delText>.</w:delText>
        </w:r>
      </w:del>
      <w:ins w:id="551" w:author="Kristin" w:date="2012-02-28T14:03:00Z">
        <w:r w:rsidR="00EC6244">
          <w:rPr>
            <w:rFonts w:ascii="Calibri" w:hAnsi="Calibri" w:cs="Calibri"/>
            <w:color w:val="000000"/>
          </w:rPr>
          <w:t xml:space="preserve">  </w:t>
        </w:r>
      </w:ins>
    </w:p>
    <w:p w:rsidR="00517EFB" w:rsidDel="00EC6244" w:rsidRDefault="00EC6244" w:rsidP="00EC6244">
      <w:pPr>
        <w:numPr>
          <w:ins w:id="552" w:author="Unknown"/>
        </w:numPr>
        <w:rPr>
          <w:del w:id="553" w:author="Kristin" w:date="2012-02-28T12:49:00Z"/>
          <w:rFonts w:ascii="Calibri" w:hAnsi="Calibri" w:cs="Calibri"/>
          <w:color w:val="000000"/>
        </w:rPr>
        <w:pPrChange w:id="554" w:author="Kristin" w:date="2012-02-28T14:02:00Z">
          <w:pPr>
            <w:keepNext/>
          </w:pPr>
        </w:pPrChange>
      </w:pPr>
      <w:ins w:id="555" w:author="Kristin" w:date="2012-02-28T14:03:00Z">
        <w:r>
          <w:rPr>
            <w:rFonts w:ascii="Calibri" w:hAnsi="Calibri" w:cs="Calibri"/>
            <w:noProof/>
            <w:color w:val="000000"/>
          </w:rPr>
          <w:drawing>
            <wp:anchor distT="0" distB="0" distL="114300" distR="114300" simplePos="0" relativeHeight="251666944" behindDoc="1" locked="0" layoutInCell="1" allowOverlap="1">
              <wp:simplePos x="0" y="0"/>
              <wp:positionH relativeFrom="column">
                <wp:posOffset>19050</wp:posOffset>
              </wp:positionH>
              <wp:positionV relativeFrom="paragraph">
                <wp:posOffset>695960</wp:posOffset>
              </wp:positionV>
              <wp:extent cx="5944235" cy="2830195"/>
              <wp:effectExtent l="19050" t="0" r="0" b="0"/>
              <wp:wrapTight wrapText="bothSides">
                <wp:wrapPolygon edited="0">
                  <wp:start x="-69" y="0"/>
                  <wp:lineTo x="-69" y="21518"/>
                  <wp:lineTo x="21598" y="21518"/>
                  <wp:lineTo x="21598" y="0"/>
                  <wp:lineTo x="-69" y="0"/>
                </wp:wrapPolygon>
              </wp:wrapTight>
              <wp:docPr id="1" name="Picture 0" descr="iterationWorkflow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Workflow_Image.png"/>
                      <pic:cNvPicPr/>
                    </pic:nvPicPr>
                    <pic:blipFill>
                      <a:blip r:embed="rId8" cstate="print"/>
                      <a:stretch>
                        <a:fillRect/>
                      </a:stretch>
                    </pic:blipFill>
                    <pic:spPr>
                      <a:xfrm>
                        <a:off x="0" y="0"/>
                        <a:ext cx="5944235" cy="2830195"/>
                      </a:xfrm>
                      <a:prstGeom prst="rect">
                        <a:avLst/>
                      </a:prstGeom>
                    </pic:spPr>
                  </pic:pic>
                </a:graphicData>
              </a:graphic>
            </wp:anchor>
          </w:drawing>
        </w:r>
      </w:ins>
      <w:r w:rsidR="00517EFB">
        <w:rPr>
          <w:rFonts w:ascii="Calibri" w:hAnsi="Calibri" w:cs="Calibri"/>
          <w:color w:val="000000"/>
        </w:rPr>
        <w:t xml:space="preserve">At the product level, </w:t>
      </w:r>
      <w:del w:id="556" w:author="Kristin Mead" w:date="2012-02-28T10:49:00Z">
        <w:r w:rsidR="00517EFB" w:rsidDel="00EC510C">
          <w:rPr>
            <w:rFonts w:ascii="Calibri" w:hAnsi="Calibri" w:cs="Calibri"/>
            <w:color w:val="000000"/>
          </w:rPr>
          <w:delText xml:space="preserve">the </w:delText>
        </w:r>
        <w:r w:rsidR="00517EFB" w:rsidDel="00006E4A">
          <w:rPr>
            <w:rFonts w:ascii="Calibri" w:hAnsi="Calibri" w:cs="Calibri"/>
            <w:color w:val="000000"/>
          </w:rPr>
          <w:delText>quality plan</w:delText>
        </w:r>
      </w:del>
      <w:ins w:id="557" w:author="Kristin Mead" w:date="2012-02-28T10:49:00Z">
        <w:r w:rsidR="00006E4A">
          <w:rPr>
            <w:rFonts w:ascii="Calibri" w:hAnsi="Calibri" w:cs="Calibri"/>
            <w:color w:val="000000"/>
          </w:rPr>
          <w:t>quality control measures</w:t>
        </w:r>
      </w:ins>
      <w:r w:rsidR="00517EFB">
        <w:rPr>
          <w:rFonts w:ascii="Calibri" w:hAnsi="Calibri" w:cs="Calibri"/>
          <w:color w:val="000000"/>
        </w:rPr>
        <w:t xml:space="preserve"> will be </w:t>
      </w:r>
      <w:del w:id="558" w:author="Kristin Mead" w:date="2012-02-28T10:49:00Z">
        <w:r w:rsidR="00517EFB" w:rsidDel="00EC510C">
          <w:rPr>
            <w:rFonts w:ascii="Calibri" w:hAnsi="Calibri" w:cs="Calibri"/>
            <w:color w:val="000000"/>
          </w:rPr>
          <w:delText>implemented</w:delText>
        </w:r>
      </w:del>
      <w:ins w:id="559" w:author="Kristin Mead" w:date="2012-02-28T10:49:00Z">
        <w:r w:rsidR="00EC510C">
          <w:rPr>
            <w:rFonts w:ascii="Calibri" w:hAnsi="Calibri" w:cs="Calibri"/>
            <w:color w:val="000000"/>
          </w:rPr>
          <w:t>executed</w:t>
        </w:r>
      </w:ins>
      <w:r w:rsidR="00517EFB">
        <w:rPr>
          <w:rFonts w:ascii="Calibri" w:hAnsi="Calibri" w:cs="Calibri"/>
          <w:color w:val="000000"/>
        </w:rPr>
        <w:t xml:space="preserve"> </w:t>
      </w:r>
      <w:del w:id="560" w:author="Kristin Mead" w:date="2012-02-28T10:49:00Z">
        <w:r w:rsidR="00517EFB" w:rsidDel="00006E4A">
          <w:rPr>
            <w:rFonts w:ascii="Calibri" w:hAnsi="Calibri" w:cs="Calibri"/>
            <w:color w:val="000000"/>
          </w:rPr>
          <w:delText xml:space="preserve">within </w:delText>
        </w:r>
      </w:del>
      <w:proofErr w:type="gramStart"/>
      <w:ins w:id="561" w:author="Kristin Mead" w:date="2012-02-28T10:50:00Z">
        <w:r w:rsidR="00322D19">
          <w:rPr>
            <w:rFonts w:ascii="Calibri" w:hAnsi="Calibri" w:cs="Calibri"/>
            <w:color w:val="000000"/>
          </w:rPr>
          <w:t>with</w:t>
        </w:r>
      </w:ins>
      <w:ins w:id="562" w:author="Kristin Mead" w:date="2012-02-28T10:49:00Z">
        <w:r w:rsidR="00006E4A">
          <w:rPr>
            <w:rFonts w:ascii="Calibri" w:hAnsi="Calibri" w:cs="Calibri"/>
            <w:color w:val="000000"/>
          </w:rPr>
          <w:t xml:space="preserve"> each</w:t>
        </w:r>
      </w:ins>
      <w:ins w:id="563" w:author="Kristin Mead" w:date="2012-02-28T10:52:00Z">
        <w:r w:rsidR="002A4DE1">
          <w:rPr>
            <w:rFonts w:ascii="Calibri" w:hAnsi="Calibri" w:cs="Calibri"/>
            <w:color w:val="000000"/>
          </w:rPr>
          <w:t xml:space="preserve"> development</w:t>
        </w:r>
      </w:ins>
      <w:ins w:id="564" w:author="Kristin Mead" w:date="2012-02-28T10:49:00Z">
        <w:r w:rsidR="00006E4A">
          <w:rPr>
            <w:rFonts w:ascii="Calibri" w:hAnsi="Calibri" w:cs="Calibri"/>
            <w:color w:val="000000"/>
          </w:rPr>
          <w:t xml:space="preserve"> </w:t>
        </w:r>
      </w:ins>
      <w:r w:rsidR="00517EFB">
        <w:rPr>
          <w:rFonts w:ascii="Calibri" w:hAnsi="Calibri" w:cs="Calibri"/>
          <w:color w:val="000000"/>
        </w:rPr>
        <w:t>iteration</w:t>
      </w:r>
      <w:proofErr w:type="gramEnd"/>
      <w:del w:id="565" w:author="Kristin Mead" w:date="2012-02-28T10:49:00Z">
        <w:r w:rsidR="00517EFB" w:rsidDel="00006E4A">
          <w:rPr>
            <w:rFonts w:ascii="Calibri" w:hAnsi="Calibri" w:cs="Calibri"/>
            <w:color w:val="000000"/>
          </w:rPr>
          <w:delText xml:space="preserve"> workflow</w:delText>
        </w:r>
      </w:del>
      <w:r w:rsidR="00517EFB">
        <w:rPr>
          <w:rFonts w:ascii="Calibri" w:hAnsi="Calibri" w:cs="Calibri"/>
          <w:color w:val="000000"/>
        </w:rPr>
        <w:t xml:space="preserve">. </w:t>
      </w:r>
      <w:ins w:id="566" w:author="Kristin Mead" w:date="2012-02-28T10:48:00Z">
        <w:r w:rsidR="00FD2426">
          <w:rPr>
            <w:rFonts w:ascii="Calibri" w:hAnsi="Calibri" w:cs="Calibri"/>
            <w:color w:val="000000"/>
          </w:rPr>
          <w:t xml:space="preserve"> </w:t>
        </w:r>
      </w:ins>
      <w:r w:rsidR="00517EFB">
        <w:rPr>
          <w:rFonts w:ascii="Calibri" w:hAnsi="Calibri" w:cs="Calibri"/>
          <w:color w:val="000000"/>
        </w:rPr>
        <w:t xml:space="preserve">See </w:t>
      </w:r>
      <w:r w:rsidR="007A7E48">
        <w:rPr>
          <w:rFonts w:ascii="Calibri" w:hAnsi="Calibri" w:cs="Calibri"/>
          <w:color w:val="000000"/>
        </w:rPr>
        <w:fldChar w:fldCharType="begin"/>
      </w:r>
      <w:r w:rsidR="00B643A9">
        <w:rPr>
          <w:rFonts w:ascii="Calibri" w:hAnsi="Calibri" w:cs="Calibri"/>
          <w:color w:val="000000"/>
        </w:rPr>
        <w:instrText xml:space="preserve"> REF _Ref318064251 \h </w:instrText>
      </w:r>
      <w:r w:rsidR="007A7E48">
        <w:rPr>
          <w:rFonts w:ascii="Calibri" w:hAnsi="Calibri" w:cs="Calibri"/>
          <w:color w:val="000000"/>
        </w:rPr>
      </w:r>
      <w:r w:rsidR="007A7E48">
        <w:rPr>
          <w:rFonts w:ascii="Calibri" w:hAnsi="Calibri" w:cs="Calibri"/>
          <w:color w:val="000000"/>
        </w:rPr>
        <w:fldChar w:fldCharType="separate"/>
      </w:r>
      <w:ins w:id="567" w:author="Kristin" w:date="2012-02-28T14:04:00Z">
        <w:r w:rsidR="00306FC0" w:rsidRPr="007A7E48">
          <w:rPr>
            <w:b/>
            <w:sz w:val="18"/>
            <w:szCs w:val="18"/>
            <w:rPrChange w:id="568" w:author="Kristin" w:date="2012-02-28T13:47:00Z">
              <w:rPr>
                <w:rFonts w:eastAsia="Times New Roman" w:cstheme="minorHAnsi"/>
                <w:b/>
                <w:smallCaps/>
                <w:noProof/>
                <w:spacing w:val="30"/>
                <w:sz w:val="28"/>
                <w:szCs w:val="28"/>
              </w:rPr>
            </w:rPrChange>
          </w:rPr>
          <w:t xml:space="preserve">Figure </w:t>
        </w:r>
      </w:ins>
      <w:del w:id="569" w:author="Kristin" w:date="2012-02-28T13:51:00Z">
        <w:r w:rsidR="00187119" w:rsidDel="00A55EAB">
          <w:delText xml:space="preserve">Figure </w:delText>
        </w:r>
        <w:r w:rsidR="00187119" w:rsidDel="00A55EAB">
          <w:rPr>
            <w:noProof/>
          </w:rPr>
          <w:delText>1</w:delText>
        </w:r>
      </w:del>
      <w:r w:rsidR="007A7E48">
        <w:rPr>
          <w:rFonts w:ascii="Calibri" w:hAnsi="Calibri" w:cs="Calibri"/>
          <w:color w:val="000000"/>
        </w:rPr>
        <w:fldChar w:fldCharType="end"/>
      </w:r>
      <w:r w:rsidR="00B643A9">
        <w:rPr>
          <w:rFonts w:ascii="Calibri" w:hAnsi="Calibri" w:cs="Calibri"/>
          <w:color w:val="000000"/>
        </w:rPr>
        <w:t xml:space="preserve"> </w:t>
      </w:r>
      <w:r w:rsidR="00517EFB">
        <w:rPr>
          <w:rFonts w:ascii="Calibri" w:hAnsi="Calibri" w:cs="Calibri"/>
          <w:color w:val="000000"/>
        </w:rPr>
        <w:t xml:space="preserve">for </w:t>
      </w:r>
      <w:ins w:id="570" w:author="Kristin Mead" w:date="2012-02-28T10:51:00Z">
        <w:r w:rsidR="00A13C45">
          <w:rPr>
            <w:rFonts w:ascii="Calibri" w:hAnsi="Calibri" w:cs="Calibri"/>
            <w:color w:val="000000"/>
          </w:rPr>
          <w:t xml:space="preserve">a </w:t>
        </w:r>
      </w:ins>
      <w:r w:rsidR="00517EFB">
        <w:rPr>
          <w:rFonts w:ascii="Calibri" w:hAnsi="Calibri" w:cs="Calibri"/>
          <w:color w:val="000000"/>
        </w:rPr>
        <w:t xml:space="preserve">visual guide to the </w:t>
      </w:r>
      <w:del w:id="571" w:author="Kristin Mead" w:date="2012-02-28T10:51:00Z">
        <w:r w:rsidR="00517EFB" w:rsidDel="00A13C45">
          <w:rPr>
            <w:rFonts w:ascii="Calibri" w:hAnsi="Calibri" w:cs="Calibri"/>
            <w:color w:val="000000"/>
          </w:rPr>
          <w:delText xml:space="preserve">following </w:delText>
        </w:r>
        <w:r w:rsidR="00517EFB" w:rsidDel="006D7EEE">
          <w:rPr>
            <w:rFonts w:ascii="Calibri" w:hAnsi="Calibri" w:cs="Calibri"/>
            <w:color w:val="000000"/>
          </w:rPr>
          <w:delText>processes and deliverables.</w:delText>
        </w:r>
      </w:del>
      <w:ins w:id="572" w:author="Kristin Mead" w:date="2012-02-28T10:51:00Z">
        <w:r w:rsidR="006D7EEE">
          <w:rPr>
            <w:rFonts w:ascii="Calibri" w:hAnsi="Calibri" w:cs="Calibri"/>
            <w:color w:val="000000"/>
          </w:rPr>
          <w:t>development process.</w:t>
        </w:r>
      </w:ins>
      <w:r w:rsidR="00517EFB">
        <w:rPr>
          <w:rFonts w:ascii="Calibri" w:hAnsi="Calibri" w:cs="Calibri"/>
          <w:color w:val="000000"/>
        </w:rPr>
        <w:t xml:space="preserve"> </w:t>
      </w:r>
    </w:p>
    <w:p w:rsidR="00DC3506" w:rsidDel="00D01151" w:rsidRDefault="00DC3506" w:rsidP="00972B2D">
      <w:pPr>
        <w:rPr>
          <w:del w:id="573" w:author="Kristin" w:date="2012-02-28T12:49:00Z"/>
          <w:rFonts w:ascii="Calibri" w:hAnsi="Calibri" w:cs="Calibri"/>
          <w:color w:val="000000"/>
        </w:rPr>
      </w:pPr>
    </w:p>
    <w:p w:rsidR="00DC3506" w:rsidRDefault="00DC3506" w:rsidP="00EC6244">
      <w:pPr>
        <w:numPr>
          <w:ins w:id="574" w:author="Unknown"/>
        </w:numPr>
        <w:pPrChange w:id="575" w:author="Kristin" w:date="2012-02-28T14:02:00Z">
          <w:pPr>
            <w:keepNext/>
          </w:pPr>
        </w:pPrChange>
      </w:pPr>
    </w:p>
    <w:p w:rsidR="00DC3506" w:rsidRPr="008D490B" w:rsidRDefault="007A7E48" w:rsidP="00EC6244">
      <w:pPr>
        <w:pStyle w:val="Caption"/>
        <w:jc w:val="center"/>
        <w:rPr>
          <w:rFonts w:ascii="Calibri" w:hAnsi="Calibri" w:cs="Calibri"/>
          <w:color w:val="auto"/>
          <w:rPrChange w:id="576" w:author="Kristin" w:date="2012-02-28T13:47:00Z">
            <w:rPr>
              <w:rFonts w:ascii="Calibri" w:hAnsi="Calibri" w:cs="Calibri"/>
              <w:color w:val="000000"/>
            </w:rPr>
          </w:rPrChange>
        </w:rPr>
        <w:pPrChange w:id="577" w:author="Kristin" w:date="2012-02-28T14:04:00Z">
          <w:pPr>
            <w:pStyle w:val="Caption"/>
            <w:jc w:val="center"/>
          </w:pPr>
        </w:pPrChange>
      </w:pPr>
      <w:bookmarkStart w:id="578" w:name="_Ref318064251"/>
      <w:r w:rsidRPr="007A7E48">
        <w:rPr>
          <w:color w:val="auto"/>
          <w:rPrChange w:id="579" w:author="Kristin" w:date="2012-02-28T13:47:00Z">
            <w:rPr>
              <w:rFonts w:eastAsia="Times New Roman" w:cstheme="minorHAnsi"/>
              <w:b w:val="0"/>
              <w:smallCaps/>
              <w:noProof/>
              <w:spacing w:val="30"/>
              <w:sz w:val="28"/>
              <w:szCs w:val="28"/>
            </w:rPr>
          </w:rPrChange>
        </w:rPr>
        <w:t xml:space="preserve">Figure </w:t>
      </w:r>
      <w:del w:id="580" w:author="Kristin" w:date="2012-02-28T13:46:00Z">
        <w:r w:rsidRPr="007A7E48" w:rsidDel="008D490B">
          <w:rPr>
            <w:color w:val="auto"/>
            <w:rPrChange w:id="581" w:author="Kristin" w:date="2012-02-28T13:47:00Z">
              <w:rPr>
                <w:rFonts w:eastAsia="Times New Roman" w:cstheme="minorHAnsi"/>
                <w:b w:val="0"/>
                <w:smallCaps/>
                <w:noProof/>
                <w:spacing w:val="30"/>
                <w:sz w:val="28"/>
                <w:szCs w:val="28"/>
              </w:rPr>
            </w:rPrChange>
          </w:rPr>
          <w:fldChar w:fldCharType="begin"/>
        </w:r>
        <w:r w:rsidRPr="007A7E48">
          <w:rPr>
            <w:color w:val="auto"/>
            <w:rPrChange w:id="582" w:author="Kristin" w:date="2012-02-28T13:47:00Z">
              <w:rPr>
                <w:rFonts w:eastAsia="Times New Roman" w:cstheme="minorHAnsi"/>
                <w:b w:val="0"/>
                <w:smallCaps/>
                <w:noProof/>
                <w:spacing w:val="30"/>
                <w:sz w:val="28"/>
                <w:szCs w:val="28"/>
              </w:rPr>
            </w:rPrChange>
          </w:rPr>
          <w:delInstrText xml:space="preserve"> SEQ Figure \* ARABIC </w:delInstrText>
        </w:r>
        <w:r w:rsidRPr="007A7E48" w:rsidDel="008D490B">
          <w:rPr>
            <w:color w:val="auto"/>
            <w:rPrChange w:id="583" w:author="Kristin" w:date="2012-02-28T13:47:00Z">
              <w:rPr>
                <w:rFonts w:eastAsia="Times New Roman" w:cstheme="minorHAnsi"/>
                <w:b w:val="0"/>
                <w:smallCaps/>
                <w:noProof/>
                <w:spacing w:val="30"/>
                <w:sz w:val="28"/>
                <w:szCs w:val="28"/>
              </w:rPr>
            </w:rPrChange>
          </w:rPr>
          <w:fldChar w:fldCharType="separate"/>
        </w:r>
        <w:r w:rsidRPr="007A7E48">
          <w:rPr>
            <w:noProof/>
            <w:color w:val="auto"/>
            <w:rPrChange w:id="584" w:author="Kristin" w:date="2012-02-28T13:47:00Z">
              <w:rPr>
                <w:rFonts w:eastAsia="Times New Roman" w:cstheme="minorHAnsi"/>
                <w:b w:val="0"/>
                <w:smallCaps/>
                <w:noProof/>
                <w:spacing w:val="30"/>
                <w:sz w:val="28"/>
                <w:szCs w:val="28"/>
              </w:rPr>
            </w:rPrChange>
          </w:rPr>
          <w:delText>1</w:delText>
        </w:r>
        <w:r w:rsidRPr="007A7E48" w:rsidDel="008D490B">
          <w:rPr>
            <w:noProof/>
            <w:color w:val="auto"/>
            <w:rPrChange w:id="585" w:author="Kristin" w:date="2012-02-28T13:47:00Z">
              <w:rPr>
                <w:rFonts w:eastAsia="Times New Roman" w:cstheme="minorHAnsi"/>
                <w:b w:val="0"/>
                <w:smallCaps/>
                <w:noProof/>
                <w:spacing w:val="30"/>
                <w:sz w:val="28"/>
                <w:szCs w:val="28"/>
              </w:rPr>
            </w:rPrChange>
          </w:rPr>
          <w:fldChar w:fldCharType="end"/>
        </w:r>
      </w:del>
      <w:bookmarkEnd w:id="578"/>
      <w:ins w:id="586" w:author="Kristin" w:date="2012-02-28T13:46:00Z">
        <w:r w:rsidRPr="007A7E48">
          <w:rPr>
            <w:color w:val="auto"/>
            <w:rPrChange w:id="587" w:author="Kristin" w:date="2012-02-28T13:47:00Z">
              <w:rPr>
                <w:rFonts w:eastAsia="Times New Roman" w:cstheme="minorHAnsi"/>
                <w:b w:val="0"/>
                <w:smallCaps/>
                <w:noProof/>
                <w:spacing w:val="30"/>
                <w:sz w:val="28"/>
                <w:szCs w:val="28"/>
              </w:rPr>
            </w:rPrChange>
          </w:rPr>
          <w:t>2</w:t>
        </w:r>
      </w:ins>
      <w:r w:rsidRPr="007A7E48">
        <w:rPr>
          <w:color w:val="auto"/>
          <w:rPrChange w:id="588" w:author="Kristin" w:date="2012-02-28T13:47:00Z">
            <w:rPr>
              <w:rFonts w:eastAsia="Times New Roman" w:cstheme="minorHAnsi"/>
              <w:b w:val="0"/>
              <w:smallCaps/>
              <w:noProof/>
              <w:spacing w:val="30"/>
              <w:sz w:val="28"/>
              <w:szCs w:val="28"/>
            </w:rPr>
          </w:rPrChange>
        </w:rPr>
        <w:t>: Iteration Workflow Diagram.</w:t>
      </w:r>
    </w:p>
    <w:p w:rsidR="001949CC" w:rsidRDefault="00B643A9" w:rsidP="00972B2D">
      <w:pPr>
        <w:rPr>
          <w:rFonts w:ascii="Calibri" w:hAnsi="Calibri" w:cs="Calibri"/>
          <w:color w:val="000000"/>
        </w:rPr>
      </w:pPr>
      <w:r>
        <w:rPr>
          <w:rFonts w:ascii="Calibri" w:hAnsi="Calibri" w:cs="Calibri"/>
          <w:color w:val="000000"/>
        </w:rPr>
        <w:lastRenderedPageBreak/>
        <w:t>I</w:t>
      </w:r>
      <w:r w:rsidR="001949CC">
        <w:rPr>
          <w:rFonts w:ascii="Calibri" w:hAnsi="Calibri" w:cs="Calibri"/>
          <w:color w:val="000000"/>
        </w:rPr>
        <w:t>teration</w:t>
      </w:r>
      <w:r>
        <w:rPr>
          <w:rFonts w:ascii="Calibri" w:hAnsi="Calibri" w:cs="Calibri"/>
          <w:color w:val="000000"/>
        </w:rPr>
        <w:t>s</w:t>
      </w:r>
      <w:r w:rsidR="001949CC">
        <w:rPr>
          <w:rFonts w:ascii="Calibri" w:hAnsi="Calibri" w:cs="Calibri"/>
          <w:color w:val="000000"/>
        </w:rPr>
        <w:t xml:space="preserve"> will focus on incrementally expanding the application’s functionality. </w:t>
      </w:r>
      <w:ins w:id="589" w:author="Kristin Mead" w:date="2012-02-28T10:52:00Z">
        <w:r w:rsidR="00F6279C">
          <w:rPr>
            <w:rFonts w:ascii="Calibri" w:hAnsi="Calibri" w:cs="Calibri"/>
            <w:color w:val="000000"/>
          </w:rPr>
          <w:t xml:space="preserve"> </w:t>
        </w:r>
      </w:ins>
      <w:r>
        <w:rPr>
          <w:rFonts w:ascii="Calibri" w:hAnsi="Calibri" w:cs="Calibri"/>
          <w:color w:val="000000"/>
        </w:rPr>
        <w:t>I</w:t>
      </w:r>
      <w:r w:rsidR="001949CC">
        <w:rPr>
          <w:rFonts w:ascii="Calibri" w:hAnsi="Calibri" w:cs="Calibri"/>
          <w:color w:val="000000"/>
        </w:rPr>
        <w:t>teration</w:t>
      </w:r>
      <w:r>
        <w:rPr>
          <w:rFonts w:ascii="Calibri" w:hAnsi="Calibri" w:cs="Calibri"/>
          <w:color w:val="000000"/>
        </w:rPr>
        <w:t>s will begin by developers and analysts receiving requirements, which will be accompanie</w:t>
      </w:r>
      <w:r w:rsidR="00A179D3">
        <w:rPr>
          <w:rFonts w:ascii="Calibri" w:hAnsi="Calibri" w:cs="Calibri"/>
          <w:color w:val="000000"/>
        </w:rPr>
        <w:t>d</w:t>
      </w:r>
      <w:r>
        <w:rPr>
          <w:rFonts w:ascii="Calibri" w:hAnsi="Calibri" w:cs="Calibri"/>
          <w:color w:val="000000"/>
        </w:rPr>
        <w:t xml:space="preserve"> by user stories to help flesh out features to be coded.</w:t>
      </w:r>
      <w:ins w:id="590" w:author="Kristin Mead" w:date="2012-02-28T10:52:00Z">
        <w:r w:rsidR="00F6279C">
          <w:rPr>
            <w:rFonts w:ascii="Calibri" w:hAnsi="Calibri" w:cs="Calibri"/>
            <w:color w:val="000000"/>
          </w:rPr>
          <w:t xml:space="preserve"> </w:t>
        </w:r>
      </w:ins>
      <w:r>
        <w:rPr>
          <w:rFonts w:ascii="Calibri" w:hAnsi="Calibri" w:cs="Calibri"/>
          <w:color w:val="000000"/>
        </w:rPr>
        <w:t xml:space="preserve"> Developers will branch</w:t>
      </w:r>
      <w:r w:rsidR="00DB00F3">
        <w:rPr>
          <w:rFonts w:ascii="Calibri" w:hAnsi="Calibri" w:cs="Calibri"/>
          <w:color w:val="000000"/>
        </w:rPr>
        <w:t xml:space="preserve"> from</w:t>
      </w:r>
      <w:r>
        <w:rPr>
          <w:rFonts w:ascii="Calibri" w:hAnsi="Calibri" w:cs="Calibri"/>
          <w:color w:val="000000"/>
        </w:rPr>
        <w:t xml:space="preserve"> the Master Branch to store their own respective code changes.</w:t>
      </w:r>
      <w:ins w:id="591" w:author="Kristin Mead" w:date="2012-02-28T10:52:00Z">
        <w:r w:rsidR="00F6279C">
          <w:rPr>
            <w:rFonts w:ascii="Calibri" w:hAnsi="Calibri" w:cs="Calibri"/>
            <w:color w:val="000000"/>
          </w:rPr>
          <w:t xml:space="preserve"> </w:t>
        </w:r>
      </w:ins>
      <w:r>
        <w:rPr>
          <w:rFonts w:ascii="Calibri" w:hAnsi="Calibri" w:cs="Calibri"/>
          <w:color w:val="000000"/>
        </w:rPr>
        <w:t xml:space="preserve"> This process will add some complexity to the project, but will decrease risk at merge time</w:t>
      </w:r>
      <w:r w:rsidR="001949CC">
        <w:rPr>
          <w:rFonts w:ascii="Calibri" w:hAnsi="Calibri" w:cs="Calibri"/>
          <w:color w:val="000000"/>
        </w:rPr>
        <w:t>.</w:t>
      </w:r>
      <w:ins w:id="592" w:author="Kristin Mead" w:date="2012-02-28T10:52:00Z">
        <w:r w:rsidR="00F6279C">
          <w:rPr>
            <w:rFonts w:ascii="Calibri" w:hAnsi="Calibri" w:cs="Calibri"/>
            <w:color w:val="000000"/>
          </w:rPr>
          <w:t xml:space="preserve"> </w:t>
        </w:r>
      </w:ins>
      <w:r w:rsidR="001949CC">
        <w:rPr>
          <w:rFonts w:ascii="Calibri" w:hAnsi="Calibri" w:cs="Calibri"/>
          <w:color w:val="000000"/>
        </w:rPr>
        <w:t xml:space="preserve"> Developers will code user stor</w:t>
      </w:r>
      <w:r w:rsidR="00E025BC">
        <w:rPr>
          <w:rFonts w:ascii="Calibri" w:hAnsi="Calibri" w:cs="Calibri"/>
          <w:color w:val="000000"/>
        </w:rPr>
        <w:t>ies</w:t>
      </w:r>
      <w:r w:rsidR="001949CC">
        <w:rPr>
          <w:rFonts w:ascii="Calibri" w:hAnsi="Calibri" w:cs="Calibri"/>
          <w:color w:val="000000"/>
        </w:rPr>
        <w:t xml:space="preserve"> </w:t>
      </w:r>
      <w:r>
        <w:rPr>
          <w:rFonts w:ascii="Calibri" w:hAnsi="Calibri" w:cs="Calibri"/>
          <w:color w:val="000000"/>
        </w:rPr>
        <w:t xml:space="preserve">adhering to </w:t>
      </w:r>
      <w:r w:rsidR="00E025BC">
        <w:rPr>
          <w:rFonts w:ascii="Calibri" w:hAnsi="Calibri" w:cs="Calibri"/>
          <w:color w:val="000000"/>
        </w:rPr>
        <w:t>team</w:t>
      </w:r>
      <w:ins w:id="593" w:author="Kristin Mead" w:date="2012-02-28T10:52:00Z">
        <w:r w:rsidR="00F6279C">
          <w:rPr>
            <w:rFonts w:ascii="Calibri" w:hAnsi="Calibri" w:cs="Calibri"/>
            <w:color w:val="000000"/>
          </w:rPr>
          <w:t>-</w:t>
        </w:r>
      </w:ins>
      <w:del w:id="594" w:author="Kristin Mead" w:date="2012-02-28T10:52:00Z">
        <w:r w:rsidR="00E025BC" w:rsidDel="00F6279C">
          <w:rPr>
            <w:rFonts w:ascii="Calibri" w:hAnsi="Calibri" w:cs="Calibri"/>
            <w:color w:val="000000"/>
          </w:rPr>
          <w:delText xml:space="preserve"> </w:delText>
        </w:r>
      </w:del>
      <w:r w:rsidR="00E025BC">
        <w:rPr>
          <w:rFonts w:ascii="Calibri" w:hAnsi="Calibri" w:cs="Calibri"/>
          <w:color w:val="000000"/>
        </w:rPr>
        <w:t xml:space="preserve">established </w:t>
      </w:r>
      <w:r>
        <w:rPr>
          <w:rFonts w:ascii="Calibri" w:hAnsi="Calibri" w:cs="Calibri"/>
          <w:color w:val="000000"/>
        </w:rPr>
        <w:t>cod</w:t>
      </w:r>
      <w:r w:rsidR="00E025BC">
        <w:rPr>
          <w:rFonts w:ascii="Calibri" w:hAnsi="Calibri" w:cs="Calibri"/>
          <w:color w:val="000000"/>
        </w:rPr>
        <w:t>ing</w:t>
      </w:r>
      <w:r>
        <w:rPr>
          <w:rFonts w:ascii="Calibri" w:hAnsi="Calibri" w:cs="Calibri"/>
          <w:color w:val="000000"/>
        </w:rPr>
        <w:t xml:space="preserve"> standards and </w:t>
      </w:r>
      <w:r w:rsidR="00E025BC">
        <w:rPr>
          <w:rFonts w:ascii="Calibri" w:hAnsi="Calibri" w:cs="Calibri"/>
          <w:color w:val="000000"/>
        </w:rPr>
        <w:t xml:space="preserve">will develop unit tests </w:t>
      </w:r>
      <w:del w:id="595" w:author="Kristin Mead" w:date="2012-02-28T10:53:00Z">
        <w:r w:rsidR="00E025BC" w:rsidDel="00F6279C">
          <w:rPr>
            <w:rFonts w:ascii="Calibri" w:hAnsi="Calibri" w:cs="Calibri"/>
            <w:color w:val="000000"/>
          </w:rPr>
          <w:delText>(using JUnit) until</w:delText>
        </w:r>
      </w:del>
      <w:ins w:id="596" w:author="Kristin Mead" w:date="2012-02-28T10:53:00Z">
        <w:r w:rsidR="00F6279C">
          <w:rPr>
            <w:rFonts w:ascii="Calibri" w:hAnsi="Calibri" w:cs="Calibri"/>
            <w:color w:val="000000"/>
          </w:rPr>
          <w:t>to achieve</w:t>
        </w:r>
      </w:ins>
      <w:r w:rsidR="00E025BC">
        <w:rPr>
          <w:rFonts w:ascii="Calibri" w:hAnsi="Calibri" w:cs="Calibri"/>
          <w:color w:val="000000"/>
        </w:rPr>
        <w:t xml:space="preserve"> </w:t>
      </w:r>
      <w:r w:rsidR="001949CC">
        <w:rPr>
          <w:rFonts w:ascii="Calibri" w:hAnsi="Calibri" w:cs="Calibri"/>
          <w:color w:val="000000"/>
        </w:rPr>
        <w:t>85% code coverage</w:t>
      </w:r>
      <w:del w:id="597" w:author="Kristin Mead" w:date="2012-02-28T10:53:00Z">
        <w:r w:rsidDel="00F6279C">
          <w:rPr>
            <w:rFonts w:ascii="Calibri" w:hAnsi="Calibri" w:cs="Calibri"/>
            <w:color w:val="000000"/>
          </w:rPr>
          <w:delText xml:space="preserve"> </w:delText>
        </w:r>
        <w:r w:rsidR="00E025BC" w:rsidDel="00F6279C">
          <w:rPr>
            <w:rFonts w:ascii="Calibri" w:hAnsi="Calibri" w:cs="Calibri"/>
            <w:color w:val="000000"/>
          </w:rPr>
          <w:delText xml:space="preserve"> is achieved</w:delText>
        </w:r>
      </w:del>
      <w:r w:rsidR="001949CC">
        <w:rPr>
          <w:rFonts w:ascii="Calibri" w:hAnsi="Calibri" w:cs="Calibri"/>
          <w:color w:val="000000"/>
        </w:rPr>
        <w:t>.</w:t>
      </w:r>
      <w:r>
        <w:rPr>
          <w:rFonts w:ascii="Calibri" w:hAnsi="Calibri" w:cs="Calibri"/>
          <w:color w:val="000000"/>
        </w:rPr>
        <w:t xml:space="preserve"> </w:t>
      </w:r>
      <w:ins w:id="598" w:author="Kristin Mead" w:date="2012-02-28T10:53:00Z">
        <w:r w:rsidR="00F6279C">
          <w:rPr>
            <w:rFonts w:ascii="Calibri" w:hAnsi="Calibri" w:cs="Calibri"/>
            <w:color w:val="000000"/>
          </w:rPr>
          <w:t xml:space="preserve"> </w:t>
        </w:r>
      </w:ins>
      <w:r>
        <w:rPr>
          <w:rFonts w:ascii="Calibri" w:hAnsi="Calibri" w:cs="Calibri"/>
          <w:color w:val="000000"/>
        </w:rPr>
        <w:t xml:space="preserve">At the end of </w:t>
      </w:r>
      <w:r w:rsidR="00E025BC">
        <w:rPr>
          <w:rFonts w:ascii="Calibri" w:hAnsi="Calibri" w:cs="Calibri"/>
          <w:color w:val="000000"/>
        </w:rPr>
        <w:t xml:space="preserve">the </w:t>
      </w:r>
      <w:r>
        <w:rPr>
          <w:rFonts w:ascii="Calibri" w:hAnsi="Calibri" w:cs="Calibri"/>
          <w:color w:val="000000"/>
        </w:rPr>
        <w:t>iteration</w:t>
      </w:r>
      <w:r w:rsidR="001949CC">
        <w:rPr>
          <w:rFonts w:ascii="Calibri" w:hAnsi="Calibri" w:cs="Calibri"/>
          <w:color w:val="000000"/>
        </w:rPr>
        <w:t xml:space="preserve">, developers will run regression </w:t>
      </w:r>
      <w:r w:rsidR="0013191F">
        <w:rPr>
          <w:rFonts w:ascii="Calibri" w:hAnsi="Calibri" w:cs="Calibri"/>
          <w:color w:val="000000"/>
        </w:rPr>
        <w:t>unit tests</w:t>
      </w:r>
      <w:r w:rsidR="001949CC">
        <w:rPr>
          <w:rFonts w:ascii="Calibri" w:hAnsi="Calibri" w:cs="Calibri"/>
          <w:color w:val="000000"/>
        </w:rPr>
        <w:t xml:space="preserve">. </w:t>
      </w:r>
      <w:ins w:id="599" w:author="Kristin Mead" w:date="2012-02-28T10:53:00Z">
        <w:r w:rsidR="004407B2">
          <w:rPr>
            <w:rFonts w:ascii="Calibri" w:hAnsi="Calibri" w:cs="Calibri"/>
            <w:color w:val="000000"/>
          </w:rPr>
          <w:t xml:space="preserve"> </w:t>
        </w:r>
      </w:ins>
      <w:r w:rsidR="001949CC">
        <w:rPr>
          <w:rFonts w:ascii="Calibri" w:hAnsi="Calibri" w:cs="Calibri"/>
          <w:color w:val="000000"/>
        </w:rPr>
        <w:t xml:space="preserve">If </w:t>
      </w:r>
      <w:r w:rsidR="0013191F">
        <w:rPr>
          <w:rFonts w:ascii="Calibri" w:hAnsi="Calibri" w:cs="Calibri"/>
          <w:color w:val="000000"/>
        </w:rPr>
        <w:t xml:space="preserve">unit tests </w:t>
      </w:r>
      <w:r w:rsidR="001949CC">
        <w:rPr>
          <w:rFonts w:ascii="Calibri" w:hAnsi="Calibri" w:cs="Calibri"/>
          <w:color w:val="000000"/>
        </w:rPr>
        <w:t xml:space="preserve">pass, the developer will locally merge the integration branch on their branch. </w:t>
      </w:r>
      <w:ins w:id="600" w:author="Kristin Mead" w:date="2012-02-28T10:54:00Z">
        <w:r w:rsidR="004407B2">
          <w:rPr>
            <w:rFonts w:ascii="Calibri" w:hAnsi="Calibri" w:cs="Calibri"/>
            <w:color w:val="000000"/>
          </w:rPr>
          <w:t xml:space="preserve"> </w:t>
        </w:r>
      </w:ins>
      <w:r w:rsidR="001949CC">
        <w:rPr>
          <w:rFonts w:ascii="Calibri" w:hAnsi="Calibri" w:cs="Calibri"/>
          <w:color w:val="000000"/>
        </w:rPr>
        <w:t xml:space="preserve">Assuming no merge conflicts, the developer will push commit changes back to the </w:t>
      </w:r>
      <w:r w:rsidR="004D01C0">
        <w:t xml:space="preserve">GIT </w:t>
      </w:r>
      <w:r w:rsidR="001949CC">
        <w:rPr>
          <w:rFonts w:ascii="Calibri" w:hAnsi="Calibri" w:cs="Calibri"/>
          <w:color w:val="000000"/>
        </w:rPr>
        <w:t>repository.</w:t>
      </w:r>
    </w:p>
    <w:p w:rsidR="001949CC" w:rsidRDefault="001949CC" w:rsidP="00972B2D">
      <w:pPr>
        <w:rPr>
          <w:rFonts w:ascii="Calibri" w:hAnsi="Calibri" w:cs="Calibri"/>
          <w:color w:val="000000"/>
        </w:rPr>
      </w:pPr>
      <w:r>
        <w:rPr>
          <w:rFonts w:ascii="Calibri" w:hAnsi="Calibri" w:cs="Calibri"/>
          <w:color w:val="000000"/>
        </w:rPr>
        <w:t xml:space="preserve">Committing to </w:t>
      </w:r>
      <w:r w:rsidR="00537965">
        <w:rPr>
          <w:rFonts w:ascii="Calibri" w:hAnsi="Calibri" w:cs="Calibri"/>
          <w:color w:val="000000"/>
        </w:rPr>
        <w:t xml:space="preserve">the </w:t>
      </w:r>
      <w:r w:rsidR="004D01C0">
        <w:t xml:space="preserve">GIT </w:t>
      </w:r>
      <w:r w:rsidR="00537965">
        <w:rPr>
          <w:rFonts w:ascii="Calibri" w:hAnsi="Calibri" w:cs="Calibri"/>
          <w:color w:val="000000"/>
        </w:rPr>
        <w:t xml:space="preserve">integration branch </w:t>
      </w:r>
      <w:r>
        <w:rPr>
          <w:rFonts w:ascii="Calibri" w:hAnsi="Calibri" w:cs="Calibri"/>
          <w:color w:val="000000"/>
        </w:rPr>
        <w:t xml:space="preserve">will </w:t>
      </w:r>
      <w:r w:rsidR="00537965">
        <w:rPr>
          <w:rFonts w:ascii="Calibri" w:hAnsi="Calibri" w:cs="Calibri"/>
          <w:color w:val="000000"/>
        </w:rPr>
        <w:t xml:space="preserve">initiate </w:t>
      </w:r>
      <w:r>
        <w:rPr>
          <w:rFonts w:ascii="Calibri" w:hAnsi="Calibri" w:cs="Calibri"/>
          <w:color w:val="000000"/>
        </w:rPr>
        <w:t xml:space="preserve">an </w:t>
      </w:r>
      <w:r w:rsidR="0013191F">
        <w:rPr>
          <w:rFonts w:ascii="Calibri" w:hAnsi="Calibri" w:cs="Calibri"/>
          <w:color w:val="000000"/>
        </w:rPr>
        <w:t xml:space="preserve">automated build </w:t>
      </w:r>
      <w:r>
        <w:rPr>
          <w:rFonts w:ascii="Calibri" w:hAnsi="Calibri" w:cs="Calibri"/>
          <w:color w:val="000000"/>
        </w:rPr>
        <w:t xml:space="preserve">process via </w:t>
      </w:r>
      <w:r w:rsidR="0013191F">
        <w:rPr>
          <w:rFonts w:ascii="Calibri" w:hAnsi="Calibri" w:cs="Calibri"/>
          <w:color w:val="000000"/>
        </w:rPr>
        <w:t xml:space="preserve">the </w:t>
      </w:r>
      <w:r>
        <w:rPr>
          <w:rFonts w:ascii="Calibri" w:hAnsi="Calibri" w:cs="Calibri"/>
          <w:color w:val="000000"/>
        </w:rPr>
        <w:t>Travis-CI</w:t>
      </w:r>
      <w:r w:rsidR="0013191F">
        <w:rPr>
          <w:rFonts w:ascii="Calibri" w:hAnsi="Calibri" w:cs="Calibri"/>
          <w:color w:val="000000"/>
        </w:rPr>
        <w:t xml:space="preserve"> service</w:t>
      </w:r>
      <w:del w:id="601" w:author="Kristin Mead" w:date="2012-02-28T10:54:00Z">
        <w:r w:rsidDel="004407B2">
          <w:rPr>
            <w:rFonts w:ascii="Calibri" w:hAnsi="Calibri" w:cs="Calibri"/>
            <w:color w:val="000000"/>
          </w:rPr>
          <w:delText xml:space="preserve"> (this is a free service)</w:delText>
        </w:r>
      </w:del>
      <w:r>
        <w:rPr>
          <w:rFonts w:ascii="Calibri" w:hAnsi="Calibri" w:cs="Calibri"/>
          <w:color w:val="000000"/>
        </w:rPr>
        <w:t xml:space="preserve">. </w:t>
      </w:r>
      <w:r w:rsidR="00537965">
        <w:rPr>
          <w:rFonts w:ascii="Calibri" w:hAnsi="Calibri" w:cs="Calibri"/>
          <w:color w:val="000000"/>
        </w:rPr>
        <w:t xml:space="preserve">This </w:t>
      </w:r>
      <w:del w:id="602" w:author="Kristin Mead" w:date="2012-02-28T10:57:00Z">
        <w:r w:rsidR="00537965" w:rsidDel="00F01AE6">
          <w:rPr>
            <w:rFonts w:ascii="Calibri" w:hAnsi="Calibri" w:cs="Calibri"/>
            <w:color w:val="000000"/>
          </w:rPr>
          <w:delText xml:space="preserve">will </w:delText>
        </w:r>
      </w:del>
      <w:ins w:id="603" w:author="Kristin Mead" w:date="2012-02-28T10:57:00Z">
        <w:r w:rsidR="00F01AE6">
          <w:rPr>
            <w:rFonts w:ascii="Calibri" w:hAnsi="Calibri" w:cs="Calibri"/>
            <w:color w:val="000000"/>
          </w:rPr>
          <w:t xml:space="preserve">service will </w:t>
        </w:r>
      </w:ins>
      <w:r w:rsidR="00537965">
        <w:rPr>
          <w:rFonts w:ascii="Calibri" w:hAnsi="Calibri" w:cs="Calibri"/>
          <w:color w:val="000000"/>
        </w:rPr>
        <w:t>compile the project and run unit tests</w:t>
      </w:r>
      <w:ins w:id="604" w:author="Kristin Mead" w:date="2012-02-28T10:57:00Z">
        <w:r w:rsidR="00F01AE6">
          <w:rPr>
            <w:rFonts w:ascii="Calibri" w:hAnsi="Calibri" w:cs="Calibri"/>
            <w:color w:val="000000"/>
          </w:rPr>
          <w:t xml:space="preserve">.  </w:t>
        </w:r>
      </w:ins>
      <w:del w:id="605" w:author="Kristin Mead" w:date="2012-02-28T10:57:00Z">
        <w:r w:rsidR="00537965" w:rsidDel="00F01AE6">
          <w:rPr>
            <w:rFonts w:ascii="Calibri" w:hAnsi="Calibri" w:cs="Calibri"/>
            <w:color w:val="000000"/>
          </w:rPr>
          <w:delText xml:space="preserve">. </w:delText>
        </w:r>
      </w:del>
      <w:r w:rsidR="00537965">
        <w:rPr>
          <w:rFonts w:ascii="Calibri" w:hAnsi="Calibri" w:cs="Calibri"/>
          <w:color w:val="000000"/>
        </w:rPr>
        <w:t>Results will be emailed to team members.</w:t>
      </w:r>
      <w:ins w:id="606" w:author="Kristin Mead" w:date="2012-02-28T10:54:00Z">
        <w:r w:rsidR="004407B2">
          <w:rPr>
            <w:rFonts w:ascii="Calibri" w:hAnsi="Calibri" w:cs="Calibri"/>
            <w:color w:val="000000"/>
          </w:rPr>
          <w:t xml:space="preserve"> </w:t>
        </w:r>
      </w:ins>
      <w:r w:rsidR="00537965">
        <w:rPr>
          <w:rFonts w:ascii="Calibri" w:hAnsi="Calibri" w:cs="Calibri"/>
          <w:color w:val="000000"/>
        </w:rPr>
        <w:t xml:space="preserve"> Th</w:t>
      </w:r>
      <w:ins w:id="607" w:author="Kristin Mead" w:date="2012-02-28T10:57:00Z">
        <w:r w:rsidR="00F01AE6">
          <w:rPr>
            <w:rFonts w:ascii="Calibri" w:hAnsi="Calibri" w:cs="Calibri"/>
            <w:color w:val="000000"/>
          </w:rPr>
          <w:t>is</w:t>
        </w:r>
      </w:ins>
      <w:del w:id="608" w:author="Kristin Mead" w:date="2012-02-28T10:57:00Z">
        <w:r w:rsidR="00537965" w:rsidDel="00F01AE6">
          <w:rPr>
            <w:rFonts w:ascii="Calibri" w:hAnsi="Calibri" w:cs="Calibri"/>
            <w:color w:val="000000"/>
          </w:rPr>
          <w:delText>e</w:delText>
        </w:r>
      </w:del>
      <w:r w:rsidR="00537965">
        <w:rPr>
          <w:rFonts w:ascii="Calibri" w:hAnsi="Calibri" w:cs="Calibri"/>
          <w:color w:val="000000"/>
        </w:rPr>
        <w:t xml:space="preserve"> automated build </w:t>
      </w:r>
      <w:ins w:id="609" w:author="Kristin Mead" w:date="2012-02-28T10:55:00Z">
        <w:r w:rsidR="00D10E73">
          <w:rPr>
            <w:rFonts w:ascii="Calibri" w:hAnsi="Calibri" w:cs="Calibri"/>
            <w:color w:val="000000"/>
          </w:rPr>
          <w:t xml:space="preserve">will </w:t>
        </w:r>
      </w:ins>
      <w:ins w:id="610" w:author="Kristin Mead" w:date="2012-02-28T10:56:00Z">
        <w:r w:rsidR="00D10E73">
          <w:rPr>
            <w:rFonts w:ascii="Calibri" w:hAnsi="Calibri" w:cs="Calibri"/>
            <w:color w:val="000000"/>
          </w:rPr>
          <w:t xml:space="preserve">serve as a secondary check to </w:t>
        </w:r>
      </w:ins>
      <w:ins w:id="611" w:author="Kristin Mead" w:date="2012-02-28T10:55:00Z">
        <w:r w:rsidR="00D10E73">
          <w:rPr>
            <w:rFonts w:ascii="Calibri" w:hAnsi="Calibri" w:cs="Calibri"/>
            <w:color w:val="000000"/>
          </w:rPr>
          <w:t xml:space="preserve">ensure that all committed code is tested </w:t>
        </w:r>
      </w:ins>
      <w:ins w:id="612" w:author="Kristin Mead" w:date="2012-02-28T10:56:00Z">
        <w:r w:rsidR="00D10E73">
          <w:rPr>
            <w:rFonts w:ascii="Calibri" w:hAnsi="Calibri" w:cs="Calibri"/>
            <w:color w:val="000000"/>
          </w:rPr>
          <w:t>and that no code regression has occurred.</w:t>
        </w:r>
      </w:ins>
      <w:del w:id="613" w:author="Kristin Mead" w:date="2012-02-28T10:56:00Z">
        <w:r w:rsidR="00537965" w:rsidDel="00D10E73">
          <w:rPr>
            <w:rFonts w:ascii="Calibri" w:hAnsi="Calibri" w:cs="Calibri"/>
            <w:color w:val="000000"/>
          </w:rPr>
          <w:delText xml:space="preserve">duplicates the build and unit tests developers ran before committing to the </w:delText>
        </w:r>
        <w:r w:rsidR="005B3581" w:rsidDel="00D10E73">
          <w:delText xml:space="preserve">GIT </w:delText>
        </w:r>
        <w:r w:rsidR="00537965" w:rsidDel="00D10E73">
          <w:rPr>
            <w:rFonts w:ascii="Calibri" w:hAnsi="Calibri" w:cs="Calibri"/>
            <w:color w:val="000000"/>
          </w:rPr>
          <w:delText xml:space="preserve">integration branch, but this </w:delText>
        </w:r>
        <w:r w:rsidDel="00D10E73">
          <w:rPr>
            <w:rFonts w:ascii="Calibri" w:hAnsi="Calibri" w:cs="Calibri"/>
            <w:color w:val="000000"/>
          </w:rPr>
          <w:delText xml:space="preserve">provides </w:delText>
        </w:r>
        <w:r w:rsidR="00537965" w:rsidDel="00D10E73">
          <w:rPr>
            <w:rFonts w:ascii="Calibri" w:hAnsi="Calibri" w:cs="Calibri"/>
            <w:color w:val="000000"/>
          </w:rPr>
          <w:delText xml:space="preserve">a team level </w:delText>
        </w:r>
        <w:r w:rsidDel="00D10E73">
          <w:rPr>
            <w:rFonts w:ascii="Calibri" w:hAnsi="Calibri" w:cs="Calibri"/>
            <w:color w:val="000000"/>
          </w:rPr>
          <w:delText xml:space="preserve">sanity check on the code merge process. </w:delText>
        </w:r>
      </w:del>
    </w:p>
    <w:p w:rsidR="0017534D" w:rsidRDefault="005B709F" w:rsidP="00972B2D">
      <w:pPr>
        <w:rPr>
          <w:rFonts w:ascii="Calibri" w:hAnsi="Calibri" w:cs="Calibri"/>
          <w:color w:val="000000"/>
        </w:rPr>
      </w:pPr>
      <w:r>
        <w:rPr>
          <w:rFonts w:ascii="Calibri" w:hAnsi="Calibri" w:cs="Calibri"/>
          <w:color w:val="000000"/>
        </w:rPr>
        <w:t xml:space="preserve">By </w:t>
      </w:r>
      <w:del w:id="614" w:author="Kristin Mead" w:date="2012-02-28T10:57:00Z">
        <w:r w:rsidDel="00D33580">
          <w:rPr>
            <w:rFonts w:ascii="Calibri" w:hAnsi="Calibri" w:cs="Calibri"/>
            <w:color w:val="000000"/>
          </w:rPr>
          <w:delText xml:space="preserve">our choice of </w:delText>
        </w:r>
      </w:del>
      <w:r>
        <w:rPr>
          <w:rFonts w:ascii="Calibri" w:hAnsi="Calibri" w:cs="Calibri"/>
          <w:color w:val="000000"/>
        </w:rPr>
        <w:t xml:space="preserve">using </w:t>
      </w:r>
      <w:ins w:id="615" w:author="Kristin Mead" w:date="2012-02-28T10:58:00Z">
        <w:r w:rsidR="00D33580">
          <w:rPr>
            <w:rFonts w:ascii="Calibri" w:hAnsi="Calibri" w:cs="Calibri"/>
            <w:color w:val="000000"/>
          </w:rPr>
          <w:t xml:space="preserve">the </w:t>
        </w:r>
      </w:ins>
      <w:r>
        <w:rPr>
          <w:rFonts w:ascii="Calibri" w:hAnsi="Calibri" w:cs="Calibri"/>
          <w:color w:val="000000"/>
        </w:rPr>
        <w:t xml:space="preserve">SCRUM Agile </w:t>
      </w:r>
      <w:del w:id="616" w:author="Kristin Mead" w:date="2012-02-28T10:58:00Z">
        <w:r w:rsidDel="00D33580">
          <w:rPr>
            <w:rFonts w:ascii="Calibri" w:hAnsi="Calibri" w:cs="Calibri"/>
            <w:color w:val="000000"/>
          </w:rPr>
          <w:delText>methods</w:delText>
        </w:r>
      </w:del>
      <w:ins w:id="617" w:author="Kristin Mead" w:date="2012-02-28T10:58:00Z">
        <w:r w:rsidR="00D33580">
          <w:rPr>
            <w:rFonts w:ascii="Calibri" w:hAnsi="Calibri" w:cs="Calibri"/>
            <w:color w:val="000000"/>
          </w:rPr>
          <w:t>methodology</w:t>
        </w:r>
      </w:ins>
      <w:r>
        <w:rPr>
          <w:rFonts w:ascii="Calibri" w:hAnsi="Calibri" w:cs="Calibri"/>
          <w:color w:val="000000"/>
        </w:rPr>
        <w:t>, we are choosing to adopt several additional quality</w:t>
      </w:r>
      <w:ins w:id="618" w:author="Kristin Mead" w:date="2012-02-28T10:58:00Z">
        <w:r w:rsidR="00B510B2">
          <w:rPr>
            <w:rFonts w:ascii="Calibri" w:hAnsi="Calibri" w:cs="Calibri"/>
            <w:color w:val="000000"/>
          </w:rPr>
          <w:t>-control</w:t>
        </w:r>
      </w:ins>
      <w:r>
        <w:rPr>
          <w:rFonts w:ascii="Calibri" w:hAnsi="Calibri" w:cs="Calibri"/>
          <w:color w:val="000000"/>
        </w:rPr>
        <w:t xml:space="preserve"> practices.  One method we are employing is the </w:t>
      </w:r>
      <w:r w:rsidR="0017534D">
        <w:rPr>
          <w:rFonts w:ascii="Calibri" w:hAnsi="Calibri" w:cs="Calibri"/>
          <w:color w:val="000000"/>
        </w:rPr>
        <w:t xml:space="preserve">iteration post-mortem during the iteration wrap-up meeting. </w:t>
      </w:r>
      <w:r>
        <w:rPr>
          <w:rFonts w:ascii="Calibri" w:hAnsi="Calibri" w:cs="Calibri"/>
          <w:color w:val="000000"/>
        </w:rPr>
        <w:t xml:space="preserve"> This </w:t>
      </w:r>
      <w:ins w:id="619" w:author="Kristin Mead" w:date="2012-02-28T10:58:00Z">
        <w:r w:rsidR="00B510B2">
          <w:rPr>
            <w:rFonts w:ascii="Calibri" w:hAnsi="Calibri" w:cs="Calibri"/>
            <w:color w:val="000000"/>
          </w:rPr>
          <w:t xml:space="preserve">method </w:t>
        </w:r>
      </w:ins>
      <w:r>
        <w:rPr>
          <w:rFonts w:ascii="Calibri" w:hAnsi="Calibri" w:cs="Calibri"/>
          <w:color w:val="000000"/>
        </w:rPr>
        <w:t xml:space="preserve">will </w:t>
      </w:r>
      <w:del w:id="620" w:author="Kristin Mead" w:date="2012-02-28T11:00:00Z">
        <w:r w:rsidDel="00B510B2">
          <w:rPr>
            <w:rFonts w:ascii="Calibri" w:hAnsi="Calibri" w:cs="Calibri"/>
            <w:color w:val="000000"/>
          </w:rPr>
          <w:delText xml:space="preserve">prompt </w:delText>
        </w:r>
      </w:del>
      <w:ins w:id="621" w:author="Kristin Mead" w:date="2012-02-28T11:00:00Z">
        <w:r w:rsidR="00B510B2">
          <w:rPr>
            <w:rFonts w:ascii="Calibri" w:hAnsi="Calibri" w:cs="Calibri"/>
            <w:color w:val="000000"/>
          </w:rPr>
          <w:t xml:space="preserve">enable </w:t>
        </w:r>
      </w:ins>
      <w:r>
        <w:rPr>
          <w:rFonts w:ascii="Calibri" w:hAnsi="Calibri" w:cs="Calibri"/>
          <w:color w:val="000000"/>
        </w:rPr>
        <w:t xml:space="preserve">us to evaluate </w:t>
      </w:r>
      <w:del w:id="622" w:author="Kristin Mead" w:date="2012-02-28T11:00:00Z">
        <w:r w:rsidDel="00B510B2">
          <w:rPr>
            <w:rFonts w:ascii="Calibri" w:hAnsi="Calibri" w:cs="Calibri"/>
            <w:color w:val="000000"/>
          </w:rPr>
          <w:delText xml:space="preserve">our </w:delText>
        </w:r>
      </w:del>
      <w:ins w:id="623" w:author="Kristin Mead" w:date="2012-02-28T11:00:00Z">
        <w:r w:rsidR="00B510B2">
          <w:rPr>
            <w:rFonts w:ascii="Calibri" w:hAnsi="Calibri" w:cs="Calibri"/>
            <w:color w:val="000000"/>
          </w:rPr>
          <w:t xml:space="preserve">current </w:t>
        </w:r>
      </w:ins>
      <w:r>
        <w:rPr>
          <w:rFonts w:ascii="Calibri" w:hAnsi="Calibri" w:cs="Calibri"/>
          <w:color w:val="000000"/>
        </w:rPr>
        <w:t xml:space="preserve">quality and development practices </w:t>
      </w:r>
      <w:del w:id="624" w:author="Kristin Mead" w:date="2012-02-28T11:00:00Z">
        <w:r w:rsidDel="00B510B2">
          <w:rPr>
            <w:rFonts w:ascii="Calibri" w:hAnsi="Calibri" w:cs="Calibri"/>
            <w:color w:val="000000"/>
          </w:rPr>
          <w:delText>to see how they can be improved.</w:delText>
        </w:r>
      </w:del>
      <w:ins w:id="625" w:author="Kristin Mead" w:date="2012-02-28T11:00:00Z">
        <w:r w:rsidR="00B510B2">
          <w:rPr>
            <w:rFonts w:ascii="Calibri" w:hAnsi="Calibri" w:cs="Calibri"/>
            <w:color w:val="000000"/>
          </w:rPr>
          <w:t>and identify areas of improvement.</w:t>
        </w:r>
      </w:ins>
      <w:r>
        <w:rPr>
          <w:rFonts w:ascii="Calibri" w:hAnsi="Calibri" w:cs="Calibri"/>
          <w:color w:val="000000"/>
        </w:rPr>
        <w:t xml:space="preserve">  </w:t>
      </w:r>
      <w:del w:id="626" w:author="Kristin Mead" w:date="2012-02-28T11:03:00Z">
        <w:r w:rsidDel="00C52459">
          <w:rPr>
            <w:rFonts w:ascii="Calibri" w:hAnsi="Calibri" w:cs="Calibri"/>
            <w:color w:val="000000"/>
          </w:rPr>
          <w:delText>By using</w:delText>
        </w:r>
      </w:del>
      <w:ins w:id="627" w:author="Kristin Mead" w:date="2012-02-28T11:03:00Z">
        <w:r w:rsidR="00C52459">
          <w:rPr>
            <w:rFonts w:ascii="Calibri" w:hAnsi="Calibri" w:cs="Calibri"/>
            <w:color w:val="000000"/>
          </w:rPr>
          <w:t>Also, the use of</w:t>
        </w:r>
      </w:ins>
      <w:r>
        <w:rPr>
          <w:rFonts w:ascii="Calibri" w:hAnsi="Calibri" w:cs="Calibri"/>
          <w:color w:val="000000"/>
        </w:rPr>
        <w:t xml:space="preserve"> SCRUM meetings</w:t>
      </w:r>
      <w:ins w:id="628" w:author="Kristin Mead" w:date="2012-02-28T11:00:00Z">
        <w:r w:rsidR="00C52459">
          <w:rPr>
            <w:rFonts w:ascii="Calibri" w:hAnsi="Calibri" w:cs="Calibri"/>
            <w:color w:val="000000"/>
          </w:rPr>
          <w:t xml:space="preserve"> will encourage open communication among team members.  This, in turn, will </w:t>
        </w:r>
      </w:ins>
      <w:ins w:id="629" w:author="Kristin Mead" w:date="2012-02-28T11:06:00Z">
        <w:r w:rsidR="00C52459">
          <w:rPr>
            <w:rFonts w:ascii="Calibri" w:hAnsi="Calibri" w:cs="Calibri"/>
            <w:color w:val="000000"/>
          </w:rPr>
          <w:t xml:space="preserve">reduce the risk of </w:t>
        </w:r>
      </w:ins>
      <w:del w:id="630" w:author="Kristin Mead" w:date="2012-02-28T11:03:00Z">
        <w:r w:rsidDel="00C52459">
          <w:rPr>
            <w:rFonts w:ascii="Calibri" w:hAnsi="Calibri" w:cs="Calibri"/>
            <w:color w:val="000000"/>
          </w:rPr>
          <w:delText xml:space="preserve"> </w:delText>
        </w:r>
      </w:del>
      <w:del w:id="631" w:author="Kristin Mead" w:date="2012-02-28T11:01:00Z">
        <w:r w:rsidDel="00954F82">
          <w:rPr>
            <w:rFonts w:ascii="Calibri" w:hAnsi="Calibri" w:cs="Calibri"/>
            <w:color w:val="000000"/>
          </w:rPr>
          <w:delText xml:space="preserve">we are making </w:delText>
        </w:r>
      </w:del>
      <w:del w:id="632" w:author="Kristin Mead" w:date="2012-02-28T11:06:00Z">
        <w:r w:rsidDel="00C52459">
          <w:rPr>
            <w:rFonts w:ascii="Calibri" w:hAnsi="Calibri" w:cs="Calibri"/>
            <w:color w:val="000000"/>
          </w:rPr>
          <w:delText xml:space="preserve">team member actions </w:delText>
        </w:r>
      </w:del>
      <w:del w:id="633" w:author="Kristin Mead" w:date="2012-02-28T11:01:00Z">
        <w:r w:rsidDel="00954F82">
          <w:rPr>
            <w:rFonts w:ascii="Calibri" w:hAnsi="Calibri" w:cs="Calibri"/>
            <w:color w:val="000000"/>
          </w:rPr>
          <w:delText xml:space="preserve">more </w:delText>
        </w:r>
      </w:del>
      <w:del w:id="634" w:author="Kristin Mead" w:date="2012-02-28T11:06:00Z">
        <w:r w:rsidDel="00C52459">
          <w:rPr>
            <w:rFonts w:ascii="Calibri" w:hAnsi="Calibri" w:cs="Calibri"/>
            <w:color w:val="000000"/>
          </w:rPr>
          <w:delText>transparent</w:delText>
        </w:r>
      </w:del>
      <w:del w:id="635" w:author="Kristin Mead" w:date="2012-02-28T11:01:00Z">
        <w:r w:rsidDel="00954F82">
          <w:rPr>
            <w:rFonts w:ascii="Calibri" w:hAnsi="Calibri" w:cs="Calibri"/>
            <w:color w:val="000000"/>
          </w:rPr>
          <w:delText xml:space="preserve"> so that there are</w:delText>
        </w:r>
      </w:del>
      <w:del w:id="636" w:author="Kristin Mead" w:date="2012-02-28T11:06:00Z">
        <w:r w:rsidDel="00C52459">
          <w:rPr>
            <w:rFonts w:ascii="Calibri" w:hAnsi="Calibri" w:cs="Calibri"/>
            <w:color w:val="000000"/>
          </w:rPr>
          <w:delText xml:space="preserve"> fewer </w:delText>
        </w:r>
      </w:del>
      <w:r>
        <w:rPr>
          <w:rFonts w:ascii="Calibri" w:hAnsi="Calibri" w:cs="Calibri"/>
          <w:color w:val="000000"/>
        </w:rPr>
        <w:t xml:space="preserve">surprises </w:t>
      </w:r>
      <w:ins w:id="637" w:author="Kristin Mead" w:date="2012-02-28T11:01:00Z">
        <w:r w:rsidR="00954F82">
          <w:rPr>
            <w:rFonts w:ascii="Calibri" w:hAnsi="Calibri" w:cs="Calibri"/>
            <w:color w:val="000000"/>
          </w:rPr>
          <w:t>later in the project schedule</w:t>
        </w:r>
      </w:ins>
      <w:del w:id="638" w:author="Kristin Mead" w:date="2012-02-28T11:01:00Z">
        <w:r w:rsidDel="00954F82">
          <w:rPr>
            <w:rFonts w:ascii="Calibri" w:hAnsi="Calibri" w:cs="Calibri"/>
            <w:color w:val="000000"/>
          </w:rPr>
          <w:delText>down the road</w:delText>
        </w:r>
      </w:del>
      <w:del w:id="639" w:author="Kristin Mead" w:date="2012-02-28T11:02:00Z">
        <w:r w:rsidDel="00C52459">
          <w:rPr>
            <w:rFonts w:ascii="Calibri" w:hAnsi="Calibri" w:cs="Calibri"/>
            <w:color w:val="000000"/>
          </w:rPr>
          <w:delText>.  Because we are developing on an iteration boundary, it is easy to allow the software design to become pieced-together and inelegant.  Instead,</w:delText>
        </w:r>
        <w:r w:rsidR="00174837" w:rsidDel="00C52459">
          <w:rPr>
            <w:rFonts w:ascii="Calibri" w:hAnsi="Calibri" w:cs="Calibri"/>
            <w:color w:val="000000"/>
          </w:rPr>
          <w:delText xml:space="preserve"> our process will</w:delText>
        </w:r>
        <w:r w:rsidDel="00C52459">
          <w:rPr>
            <w:rFonts w:ascii="Calibri" w:hAnsi="Calibri" w:cs="Calibri"/>
            <w:color w:val="000000"/>
          </w:rPr>
          <w:delText xml:space="preserve"> emphasize code refactoring to address this issue and improve </w:delText>
        </w:r>
      </w:del>
      <w:ins w:id="640" w:author="Kristin Mead" w:date="2012-02-28T11:02:00Z">
        <w:r w:rsidR="00C52459">
          <w:rPr>
            <w:rFonts w:ascii="Calibri" w:hAnsi="Calibri" w:cs="Calibri"/>
            <w:color w:val="000000"/>
          </w:rPr>
          <w:t>.</w:t>
        </w:r>
      </w:ins>
      <w:del w:id="641" w:author="Kristin Mead" w:date="2012-02-28T11:02:00Z">
        <w:r w:rsidDel="00C52459">
          <w:rPr>
            <w:rFonts w:ascii="Calibri" w:hAnsi="Calibri" w:cs="Calibri"/>
            <w:color w:val="000000"/>
          </w:rPr>
          <w:delText>the quality of the software product.</w:delText>
        </w:r>
      </w:del>
    </w:p>
    <w:p w:rsidR="00524113" w:rsidRDefault="00524113" w:rsidP="00972B2D">
      <w:pPr>
        <w:rPr>
          <w:rFonts w:ascii="Calibri" w:hAnsi="Calibri" w:cs="Calibri"/>
          <w:color w:val="000000"/>
        </w:rPr>
      </w:pPr>
      <w:r>
        <w:rPr>
          <w:rFonts w:ascii="Calibri" w:hAnsi="Calibri" w:cs="Calibri"/>
          <w:color w:val="000000"/>
        </w:rPr>
        <w:t>Non-</w:t>
      </w:r>
      <w:r w:rsidR="00174837">
        <w:rPr>
          <w:rFonts w:ascii="Calibri" w:hAnsi="Calibri" w:cs="Calibri"/>
          <w:color w:val="000000"/>
        </w:rPr>
        <w:t>software</w:t>
      </w:r>
      <w:r>
        <w:rPr>
          <w:rFonts w:ascii="Calibri" w:hAnsi="Calibri" w:cs="Calibri"/>
          <w:color w:val="000000"/>
        </w:rPr>
        <w:t xml:space="preserve"> materials such as </w:t>
      </w:r>
      <w:r w:rsidR="00474B2D">
        <w:rPr>
          <w:rFonts w:ascii="Calibri" w:hAnsi="Calibri" w:cs="Calibri"/>
          <w:color w:val="000000"/>
        </w:rPr>
        <w:t>documentation</w:t>
      </w:r>
      <w:r w:rsidR="00174837">
        <w:rPr>
          <w:rFonts w:ascii="Calibri" w:hAnsi="Calibri" w:cs="Calibri"/>
          <w:color w:val="000000"/>
        </w:rPr>
        <w:t xml:space="preserve"> </w:t>
      </w:r>
      <w:del w:id="642" w:author="Kristin Mead" w:date="2012-02-28T11:07:00Z">
        <w:r w:rsidR="00174837" w:rsidDel="00AD17F7">
          <w:rPr>
            <w:rFonts w:ascii="Calibri" w:hAnsi="Calibri" w:cs="Calibri"/>
            <w:color w:val="000000"/>
          </w:rPr>
          <w:delText>help text</w:delText>
        </w:r>
        <w:r w:rsidR="001F2A55" w:rsidDel="00AD17F7">
          <w:rPr>
            <w:rFonts w:ascii="Calibri" w:hAnsi="Calibri" w:cs="Calibri"/>
            <w:color w:val="000000"/>
          </w:rPr>
          <w:delText>s</w:delText>
        </w:r>
        <w:r w:rsidR="00174837" w:rsidDel="00AD17F7">
          <w:rPr>
            <w:rFonts w:ascii="Calibri" w:hAnsi="Calibri" w:cs="Calibri"/>
            <w:color w:val="000000"/>
          </w:rPr>
          <w:delText>,</w:delText>
        </w:r>
        <w:r w:rsidDel="00AD17F7">
          <w:rPr>
            <w:rFonts w:ascii="Calibri" w:hAnsi="Calibri" w:cs="Calibri"/>
            <w:color w:val="000000"/>
          </w:rPr>
          <w:delText xml:space="preserve"> </w:delText>
        </w:r>
      </w:del>
      <w:r>
        <w:rPr>
          <w:rFonts w:ascii="Calibri" w:hAnsi="Calibri" w:cs="Calibri"/>
          <w:color w:val="000000"/>
        </w:rPr>
        <w:t>and advertising will be peer</w:t>
      </w:r>
      <w:ins w:id="643" w:author="Kristin Mead" w:date="2012-02-28T11:07:00Z">
        <w:r w:rsidR="00AD17F7">
          <w:rPr>
            <w:rFonts w:ascii="Calibri" w:hAnsi="Calibri" w:cs="Calibri"/>
            <w:color w:val="000000"/>
          </w:rPr>
          <w:t>-r</w:t>
        </w:r>
      </w:ins>
      <w:del w:id="644" w:author="Kristin Mead" w:date="2012-02-28T11:07:00Z">
        <w:r w:rsidDel="00AD17F7">
          <w:rPr>
            <w:rFonts w:ascii="Calibri" w:hAnsi="Calibri" w:cs="Calibri"/>
            <w:color w:val="000000"/>
          </w:rPr>
          <w:delText xml:space="preserve"> r</w:delText>
        </w:r>
      </w:del>
      <w:r>
        <w:rPr>
          <w:rFonts w:ascii="Calibri" w:hAnsi="Calibri" w:cs="Calibri"/>
          <w:color w:val="000000"/>
        </w:rPr>
        <w:t xml:space="preserve">eviewed by one or more people on the team to </w:t>
      </w:r>
      <w:del w:id="645" w:author="Kristin Mead" w:date="2012-02-28T11:07:00Z">
        <w:r w:rsidDel="00AD17F7">
          <w:rPr>
            <w:rFonts w:ascii="Calibri" w:hAnsi="Calibri" w:cs="Calibri"/>
            <w:color w:val="000000"/>
          </w:rPr>
          <w:delText xml:space="preserve">help </w:delText>
        </w:r>
      </w:del>
      <w:r>
        <w:rPr>
          <w:rFonts w:ascii="Calibri" w:hAnsi="Calibri" w:cs="Calibri"/>
          <w:color w:val="000000"/>
        </w:rPr>
        <w:t>ensure quality and consistency with the project</w:t>
      </w:r>
      <w:del w:id="646" w:author="Kristin Mead" w:date="2012-02-28T11:07:00Z">
        <w:r w:rsidDel="00AD17F7">
          <w:rPr>
            <w:rFonts w:ascii="Calibri" w:hAnsi="Calibri" w:cs="Calibri"/>
            <w:color w:val="000000"/>
          </w:rPr>
          <w:delText>’s</w:delText>
        </w:r>
      </w:del>
      <w:r>
        <w:rPr>
          <w:rFonts w:ascii="Calibri" w:hAnsi="Calibri" w:cs="Calibri"/>
          <w:color w:val="000000"/>
        </w:rPr>
        <w:t xml:space="preserve"> goals.</w:t>
      </w:r>
    </w:p>
    <w:p w:rsidR="007D08E9" w:rsidRPr="00A716ED" w:rsidRDefault="00D729DD" w:rsidP="007D08E9">
      <w:pPr>
        <w:pStyle w:val="Heading1"/>
        <w:rPr>
          <w:rFonts w:eastAsia="Calibri"/>
        </w:rPr>
      </w:pPr>
      <w:r w:rsidRPr="00D729DD">
        <w:rPr>
          <w:rFonts w:eastAsia="Calibri"/>
        </w:rPr>
        <w:t>Responsibilities</w:t>
      </w:r>
    </w:p>
    <w:p w:rsidR="008D490B" w:rsidRDefault="007A4845">
      <w:pPr>
        <w:rPr>
          <w:ins w:id="647" w:author="Kristin" w:date="2012-02-28T12:52:00Z"/>
        </w:rPr>
      </w:pPr>
      <w:r>
        <w:t>Due</w:t>
      </w:r>
      <w:r w:rsidR="00557664">
        <w:t xml:space="preserve"> to the large </w:t>
      </w:r>
      <w:r>
        <w:t xml:space="preserve">team size, distribution and management of the team </w:t>
      </w:r>
      <w:r w:rsidR="00557664">
        <w:t>responsibilities</w:t>
      </w:r>
      <w:r>
        <w:t xml:space="preserve"> will be </w:t>
      </w:r>
      <w:r w:rsidR="00557664">
        <w:t>critical</w:t>
      </w:r>
      <w:r>
        <w:t xml:space="preserve"> to</w:t>
      </w:r>
      <w:r w:rsidR="00557664">
        <w:t xml:space="preserve"> successful</w:t>
      </w:r>
      <w:r>
        <w:t xml:space="preserve"> project</w:t>
      </w:r>
      <w:r w:rsidR="00557664">
        <w:t xml:space="preserve"> competition</w:t>
      </w:r>
      <w:r>
        <w:t>.</w:t>
      </w:r>
      <w:ins w:id="648" w:author="Kristin Mead" w:date="2012-02-28T11:07:00Z">
        <w:r w:rsidR="001F06D5">
          <w:t xml:space="preserve"> </w:t>
        </w:r>
      </w:ins>
      <w:r w:rsidR="00557664">
        <w:t xml:space="preserve"> Additionally, special care will be taken to pair </w:t>
      </w:r>
      <w:ins w:id="649" w:author="Kristin Mead" w:date="2012-02-28T11:08:00Z">
        <w:r w:rsidR="001F06D5">
          <w:t>d</w:t>
        </w:r>
      </w:ins>
      <w:del w:id="650" w:author="Kristin Mead" w:date="2012-02-28T11:08:00Z">
        <w:r w:rsidR="00557664" w:rsidDel="001F06D5">
          <w:delText>D</w:delText>
        </w:r>
      </w:del>
      <w:r w:rsidR="00557664">
        <w:t xml:space="preserve">evelopers and </w:t>
      </w:r>
      <w:ins w:id="651" w:author="Kristin Mead" w:date="2012-02-28T11:08:00Z">
        <w:r w:rsidR="001F06D5">
          <w:t>a</w:t>
        </w:r>
      </w:ins>
      <w:del w:id="652" w:author="Kristin Mead" w:date="2012-02-28T11:08:00Z">
        <w:r w:rsidR="00557664" w:rsidDel="001F06D5">
          <w:delText>A</w:delText>
        </w:r>
      </w:del>
      <w:r w:rsidR="00557664">
        <w:t xml:space="preserve">nalysts together to mitigate separation of the team along developer and non-developer lines. </w:t>
      </w:r>
      <w:ins w:id="653" w:author="Kristin Mead" w:date="2012-02-28T11:08:00Z">
        <w:r w:rsidR="001F06D5">
          <w:t xml:space="preserve"> </w:t>
        </w:r>
      </w:ins>
      <w:r w:rsidR="00557664">
        <w:t xml:space="preserve">Many of the </w:t>
      </w:r>
      <w:ins w:id="654" w:author="Kristin Mead" w:date="2012-02-28T11:08:00Z">
        <w:r w:rsidR="001F06D5">
          <w:t>d</w:t>
        </w:r>
      </w:ins>
      <w:del w:id="655" w:author="Kristin Mead" w:date="2012-02-28T11:08:00Z">
        <w:r w:rsidR="00557664" w:rsidDel="001F06D5">
          <w:delText>D</w:delText>
        </w:r>
      </w:del>
      <w:r w:rsidR="00557664">
        <w:t xml:space="preserve">eveloper tasks require input and consideration from </w:t>
      </w:r>
      <w:del w:id="656" w:author="Kristin Mead" w:date="2012-02-28T11:09:00Z">
        <w:r w:rsidR="00557664" w:rsidDel="008B014F">
          <w:delText xml:space="preserve">the </w:delText>
        </w:r>
      </w:del>
      <w:proofErr w:type="gramStart"/>
      <w:ins w:id="657" w:author="Kristin" w:date="2012-02-28T12:50:00Z">
        <w:r w:rsidR="006A2E75">
          <w:t>an</w:t>
        </w:r>
      </w:ins>
      <w:proofErr w:type="gramEnd"/>
      <w:ins w:id="658" w:author="Kristin Mead" w:date="2012-02-28T11:09:00Z">
        <w:del w:id="659" w:author="Kristin" w:date="2012-02-28T12:50:00Z">
          <w:r w:rsidR="008B014F" w:rsidDel="006A2E75">
            <w:delText>the</w:delText>
          </w:r>
        </w:del>
        <w:r w:rsidR="008B014F">
          <w:t xml:space="preserve"> a</w:t>
        </w:r>
      </w:ins>
      <w:del w:id="660" w:author="Kristin Mead" w:date="2012-02-28T11:08:00Z">
        <w:r w:rsidR="00557664" w:rsidDel="001F06D5">
          <w:delText>A</w:delText>
        </w:r>
      </w:del>
      <w:r w:rsidR="00557664">
        <w:t>nalyst</w:t>
      </w:r>
      <w:ins w:id="661" w:author="Kristin Mead" w:date="2012-02-28T11:08:00Z">
        <w:r w:rsidR="001F06D5">
          <w:t>’s</w:t>
        </w:r>
      </w:ins>
      <w:r w:rsidR="00557664">
        <w:t xml:space="preserve"> perspective. </w:t>
      </w:r>
      <w:ins w:id="662" w:author="Kristin Mead" w:date="2012-02-28T11:08:00Z">
        <w:r w:rsidR="001F06D5">
          <w:t xml:space="preserve"> </w:t>
        </w:r>
      </w:ins>
      <w:r w:rsidR="00557664">
        <w:t xml:space="preserve">Therefore, the team will intentionally look for ways to join </w:t>
      </w:r>
      <w:ins w:id="663" w:author="Kristin Mead" w:date="2012-02-28T11:08:00Z">
        <w:r w:rsidR="008B014F">
          <w:t>d</w:t>
        </w:r>
      </w:ins>
      <w:del w:id="664" w:author="Kristin Mead" w:date="2012-02-28T11:08:00Z">
        <w:r w:rsidR="00557664" w:rsidDel="008B014F">
          <w:delText>D</w:delText>
        </w:r>
      </w:del>
      <w:r w:rsidR="00557664">
        <w:t xml:space="preserve">evelopers and </w:t>
      </w:r>
      <w:ins w:id="665" w:author="Kristin Mead" w:date="2012-02-28T11:08:00Z">
        <w:r w:rsidR="008B014F">
          <w:t>a</w:t>
        </w:r>
      </w:ins>
      <w:del w:id="666" w:author="Kristin Mead" w:date="2012-02-28T11:08:00Z">
        <w:r w:rsidR="00557664" w:rsidDel="008B014F">
          <w:delText>A</w:delText>
        </w:r>
      </w:del>
      <w:r w:rsidR="00557664">
        <w:t xml:space="preserve">nalysts to efficiently </w:t>
      </w:r>
      <w:del w:id="667" w:author="Kristin Mead" w:date="2012-02-28T11:09:00Z">
        <w:r w:rsidR="00557664" w:rsidDel="006953F5">
          <w:delText xml:space="preserve">to </w:delText>
        </w:r>
      </w:del>
      <w:r w:rsidR="00557664">
        <w:t>accomplish tasks.</w:t>
      </w:r>
      <w:ins w:id="668" w:author="Kristin" w:date="2012-02-28T12:52:00Z">
        <w:r w:rsidR="00346728">
          <w:t xml:space="preserve">  The key project responsibilities are outlined in the following table:</w:t>
        </w:r>
      </w:ins>
    </w:p>
    <w:tbl>
      <w:tblPr>
        <w:tblW w:w="7740" w:type="dxa"/>
        <w:tblInd w:w="810" w:type="dxa"/>
        <w:tblLook w:val="04A0"/>
        <w:tblPrChange w:id="669" w:author="Kristin" w:date="2012-02-28T13:49:00Z">
          <w:tblPr>
            <w:tblW w:w="7740" w:type="dxa"/>
            <w:tblInd w:w="811" w:type="dxa"/>
            <w:tblLook w:val="04A0"/>
          </w:tblPr>
        </w:tblPrChange>
      </w:tblPr>
      <w:tblGrid>
        <w:gridCol w:w="4960"/>
        <w:gridCol w:w="2780"/>
        <w:tblGridChange w:id="670">
          <w:tblGrid>
            <w:gridCol w:w="4960"/>
            <w:gridCol w:w="2780"/>
          </w:tblGrid>
        </w:tblGridChange>
      </w:tblGrid>
      <w:tr w:rsidR="0067366C" w:rsidRPr="00F05A2E" w:rsidTr="003A430B">
        <w:trPr>
          <w:trHeight w:val="300"/>
          <w:ins w:id="671" w:author="Kristin" w:date="2012-02-28T13:21:00Z"/>
          <w:trPrChange w:id="672" w:author="Kristin" w:date="2012-02-28T13:49:00Z">
            <w:trPr>
              <w:trHeight w:val="300"/>
            </w:trPr>
          </w:trPrChange>
        </w:trPr>
        <w:tc>
          <w:tcPr>
            <w:tcW w:w="4960" w:type="dxa"/>
            <w:tcBorders>
              <w:top w:val="single" w:sz="4" w:space="0" w:color="auto"/>
              <w:left w:val="single" w:sz="4" w:space="0" w:color="auto"/>
              <w:bottom w:val="single" w:sz="4" w:space="0" w:color="auto"/>
              <w:right w:val="single" w:sz="4" w:space="0" w:color="auto"/>
            </w:tcBorders>
            <w:shd w:val="clear" w:color="000000" w:fill="D8D8D8"/>
            <w:vAlign w:val="center"/>
            <w:hideMark/>
            <w:tcPrChange w:id="673" w:author="Kristin" w:date="2012-02-28T13:49:00Z">
              <w:tcPr>
                <w:tcW w:w="4960" w:type="dxa"/>
                <w:tcBorders>
                  <w:top w:val="single" w:sz="4" w:space="0" w:color="auto"/>
                  <w:left w:val="single" w:sz="4" w:space="0" w:color="auto"/>
                  <w:bottom w:val="single" w:sz="4" w:space="0" w:color="auto"/>
                  <w:right w:val="single" w:sz="4" w:space="0" w:color="auto"/>
                </w:tcBorders>
                <w:shd w:val="clear" w:color="000000" w:fill="D8D8D8"/>
                <w:vAlign w:val="center"/>
                <w:hideMark/>
              </w:tcPr>
            </w:tcPrChange>
          </w:tcPr>
          <w:p w:rsidR="0067366C" w:rsidRPr="00F05A2E" w:rsidRDefault="0067366C" w:rsidP="0067366C">
            <w:pPr>
              <w:spacing w:after="0" w:line="240" w:lineRule="auto"/>
              <w:jc w:val="center"/>
              <w:rPr>
                <w:ins w:id="674" w:author="Kristin" w:date="2012-02-28T13:21:00Z"/>
                <w:rFonts w:ascii="Calibri" w:eastAsia="Times New Roman" w:hAnsi="Calibri" w:cs="Calibri"/>
                <w:b/>
                <w:bCs/>
                <w:color w:val="000000"/>
                <w:sz w:val="18"/>
                <w:szCs w:val="18"/>
              </w:rPr>
            </w:pPr>
            <w:ins w:id="675" w:author="Kristin" w:date="2012-02-28T13:21:00Z">
              <w:r w:rsidRPr="00F05A2E">
                <w:rPr>
                  <w:rFonts w:ascii="Calibri" w:eastAsia="Times New Roman" w:hAnsi="Calibri" w:cs="Calibri"/>
                  <w:b/>
                  <w:bCs/>
                  <w:color w:val="000000"/>
                  <w:sz w:val="18"/>
                  <w:szCs w:val="18"/>
                </w:rPr>
                <w:t>Responsibility</w:t>
              </w:r>
            </w:ins>
          </w:p>
        </w:tc>
        <w:tc>
          <w:tcPr>
            <w:tcW w:w="2780" w:type="dxa"/>
            <w:tcBorders>
              <w:top w:val="single" w:sz="4" w:space="0" w:color="auto"/>
              <w:left w:val="nil"/>
              <w:bottom w:val="single" w:sz="4" w:space="0" w:color="auto"/>
              <w:right w:val="single" w:sz="4" w:space="0" w:color="auto"/>
            </w:tcBorders>
            <w:shd w:val="clear" w:color="000000" w:fill="D8D8D8"/>
            <w:vAlign w:val="center"/>
            <w:hideMark/>
            <w:tcPrChange w:id="676" w:author="Kristin" w:date="2012-02-28T13:49:00Z">
              <w:tcPr>
                <w:tcW w:w="2780" w:type="dxa"/>
                <w:tcBorders>
                  <w:top w:val="single" w:sz="4" w:space="0" w:color="auto"/>
                  <w:left w:val="nil"/>
                  <w:bottom w:val="single" w:sz="4" w:space="0" w:color="auto"/>
                  <w:right w:val="single" w:sz="4" w:space="0" w:color="auto"/>
                </w:tcBorders>
                <w:shd w:val="clear" w:color="000000" w:fill="D8D8D8"/>
                <w:vAlign w:val="center"/>
                <w:hideMark/>
              </w:tcPr>
            </w:tcPrChange>
          </w:tcPr>
          <w:p w:rsidR="0067366C" w:rsidRPr="00F05A2E" w:rsidRDefault="0067366C" w:rsidP="0067366C">
            <w:pPr>
              <w:spacing w:after="0" w:line="240" w:lineRule="auto"/>
              <w:jc w:val="center"/>
              <w:rPr>
                <w:ins w:id="677" w:author="Kristin" w:date="2012-02-28T13:21:00Z"/>
                <w:rFonts w:ascii="Calibri" w:eastAsia="Times New Roman" w:hAnsi="Calibri" w:cs="Calibri"/>
                <w:b/>
                <w:bCs/>
                <w:color w:val="000000"/>
                <w:sz w:val="18"/>
                <w:szCs w:val="18"/>
              </w:rPr>
            </w:pPr>
            <w:ins w:id="678" w:author="Kristin" w:date="2012-02-28T13:21:00Z">
              <w:r w:rsidRPr="00F05A2E">
                <w:rPr>
                  <w:rFonts w:ascii="Calibri" w:eastAsia="Times New Roman" w:hAnsi="Calibri" w:cs="Calibri"/>
                  <w:b/>
                  <w:bCs/>
                  <w:color w:val="000000"/>
                  <w:sz w:val="18"/>
                  <w:szCs w:val="18"/>
                </w:rPr>
                <w:t>Contact</w:t>
              </w:r>
            </w:ins>
          </w:p>
        </w:tc>
      </w:tr>
      <w:tr w:rsidR="003A430B" w:rsidRPr="00F05A2E" w:rsidTr="003A430B">
        <w:trPr>
          <w:trHeight w:val="530"/>
          <w:ins w:id="679" w:author="Kristin" w:date="2012-02-28T13:21:00Z"/>
          <w:trPrChange w:id="680" w:author="Kristin" w:date="2012-02-28T13:49:00Z">
            <w:trPr>
              <w:trHeight w:val="530"/>
            </w:trPr>
          </w:trPrChange>
        </w:trPr>
        <w:tc>
          <w:tcPr>
            <w:tcW w:w="4960" w:type="dxa"/>
            <w:tcBorders>
              <w:top w:val="nil"/>
              <w:left w:val="single" w:sz="4" w:space="0" w:color="auto"/>
              <w:bottom w:val="single" w:sz="4" w:space="0" w:color="auto"/>
              <w:right w:val="single" w:sz="4" w:space="0" w:color="auto"/>
            </w:tcBorders>
            <w:shd w:val="clear" w:color="auto" w:fill="auto"/>
            <w:vAlign w:val="center"/>
            <w:hideMark/>
            <w:tcPrChange w:id="681" w:author="Kristin" w:date="2012-02-28T13:49:00Z">
              <w:tcPr>
                <w:tcW w:w="4960" w:type="dxa"/>
                <w:tcBorders>
                  <w:top w:val="nil"/>
                  <w:left w:val="single" w:sz="4" w:space="0" w:color="auto"/>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rPr>
                <w:ins w:id="682" w:author="Kristin" w:date="2012-02-28T13:21:00Z"/>
                <w:rFonts w:ascii="Calibri" w:eastAsia="Times New Roman" w:hAnsi="Calibri" w:cs="Calibri"/>
                <w:color w:val="000000"/>
                <w:sz w:val="18"/>
                <w:szCs w:val="18"/>
              </w:rPr>
            </w:pPr>
            <w:ins w:id="683" w:author="Kristin" w:date="2012-02-28T13:49:00Z">
              <w:r w:rsidRPr="00F05A2E">
                <w:rPr>
                  <w:rFonts w:ascii="Calibri" w:eastAsia="Times New Roman" w:hAnsi="Calibri" w:cs="Calibri"/>
                  <w:color w:val="000000"/>
                  <w:sz w:val="18"/>
                  <w:szCs w:val="18"/>
                </w:rPr>
                <w:t>Prepare Status Report: Coordinate the preparation of an official status report midway through the project schedule.</w:t>
              </w:r>
            </w:ins>
          </w:p>
        </w:tc>
        <w:tc>
          <w:tcPr>
            <w:tcW w:w="2780" w:type="dxa"/>
            <w:tcBorders>
              <w:top w:val="nil"/>
              <w:left w:val="nil"/>
              <w:bottom w:val="single" w:sz="4" w:space="0" w:color="auto"/>
              <w:right w:val="single" w:sz="4" w:space="0" w:color="auto"/>
            </w:tcBorders>
            <w:shd w:val="clear" w:color="auto" w:fill="auto"/>
            <w:vAlign w:val="center"/>
            <w:hideMark/>
            <w:tcPrChange w:id="684" w:author="Kristin" w:date="2012-02-28T13:49:00Z">
              <w:tcPr>
                <w:tcW w:w="2780" w:type="dxa"/>
                <w:tcBorders>
                  <w:top w:val="nil"/>
                  <w:left w:val="nil"/>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jc w:val="center"/>
              <w:rPr>
                <w:ins w:id="685" w:author="Kristin" w:date="2012-02-28T13:21:00Z"/>
                <w:rFonts w:ascii="Calibri" w:eastAsia="Times New Roman" w:hAnsi="Calibri" w:cs="Calibri"/>
                <w:color w:val="000000"/>
                <w:sz w:val="18"/>
                <w:szCs w:val="18"/>
              </w:rPr>
            </w:pPr>
            <w:ins w:id="686" w:author="Kristin" w:date="2012-02-28T13:49:00Z">
              <w:r w:rsidRPr="00F05A2E">
                <w:rPr>
                  <w:rFonts w:ascii="Calibri" w:eastAsia="Times New Roman" w:hAnsi="Calibri" w:cs="Calibri"/>
                  <w:color w:val="000000"/>
                  <w:sz w:val="18"/>
                  <w:szCs w:val="18"/>
                </w:rPr>
                <w:t>Kristin</w:t>
              </w:r>
            </w:ins>
          </w:p>
        </w:tc>
      </w:tr>
      <w:tr w:rsidR="003A430B" w:rsidRPr="00F05A2E" w:rsidTr="003A430B">
        <w:trPr>
          <w:trHeight w:val="530"/>
          <w:ins w:id="687" w:author="Kristin" w:date="2012-02-28T13:21:00Z"/>
          <w:trPrChange w:id="688" w:author="Kristin" w:date="2012-02-28T13:49:00Z">
            <w:trPr>
              <w:trHeight w:val="530"/>
            </w:trPr>
          </w:trPrChange>
        </w:trPr>
        <w:tc>
          <w:tcPr>
            <w:tcW w:w="4960" w:type="dxa"/>
            <w:tcBorders>
              <w:top w:val="nil"/>
              <w:left w:val="single" w:sz="4" w:space="0" w:color="auto"/>
              <w:bottom w:val="single" w:sz="4" w:space="0" w:color="auto"/>
              <w:right w:val="single" w:sz="4" w:space="0" w:color="auto"/>
            </w:tcBorders>
            <w:shd w:val="clear" w:color="auto" w:fill="auto"/>
            <w:vAlign w:val="center"/>
            <w:hideMark/>
            <w:tcPrChange w:id="689" w:author="Kristin" w:date="2012-02-28T13:49:00Z">
              <w:tcPr>
                <w:tcW w:w="4960" w:type="dxa"/>
                <w:tcBorders>
                  <w:top w:val="nil"/>
                  <w:left w:val="single" w:sz="4" w:space="0" w:color="auto"/>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rPr>
                <w:ins w:id="690" w:author="Kristin" w:date="2012-02-28T13:21:00Z"/>
                <w:rFonts w:ascii="Calibri" w:eastAsia="Times New Roman" w:hAnsi="Calibri" w:cs="Calibri"/>
                <w:color w:val="000000"/>
                <w:sz w:val="18"/>
                <w:szCs w:val="18"/>
              </w:rPr>
            </w:pPr>
            <w:ins w:id="691" w:author="Kristin" w:date="2012-02-28T13:49:00Z">
              <w:r w:rsidRPr="00F05A2E">
                <w:rPr>
                  <w:rFonts w:ascii="Calibri" w:eastAsia="Times New Roman" w:hAnsi="Calibri" w:cs="Calibri"/>
                  <w:color w:val="000000"/>
                  <w:sz w:val="18"/>
                  <w:szCs w:val="18"/>
                </w:rPr>
                <w:t>Prepare Presentation:  Coordinate the preparation and delivery of the project presentation.</w:t>
              </w:r>
            </w:ins>
          </w:p>
        </w:tc>
        <w:tc>
          <w:tcPr>
            <w:tcW w:w="2780" w:type="dxa"/>
            <w:tcBorders>
              <w:top w:val="nil"/>
              <w:left w:val="nil"/>
              <w:bottom w:val="single" w:sz="4" w:space="0" w:color="auto"/>
              <w:right w:val="single" w:sz="4" w:space="0" w:color="auto"/>
            </w:tcBorders>
            <w:shd w:val="clear" w:color="auto" w:fill="auto"/>
            <w:vAlign w:val="center"/>
            <w:hideMark/>
            <w:tcPrChange w:id="692" w:author="Kristin" w:date="2012-02-28T13:49:00Z">
              <w:tcPr>
                <w:tcW w:w="2780" w:type="dxa"/>
                <w:tcBorders>
                  <w:top w:val="nil"/>
                  <w:left w:val="nil"/>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jc w:val="center"/>
              <w:rPr>
                <w:ins w:id="693" w:author="Kristin" w:date="2012-02-28T13:21:00Z"/>
                <w:rFonts w:ascii="Calibri" w:eastAsia="Times New Roman" w:hAnsi="Calibri" w:cs="Calibri"/>
                <w:color w:val="000000"/>
                <w:sz w:val="18"/>
                <w:szCs w:val="18"/>
              </w:rPr>
            </w:pPr>
            <w:ins w:id="694" w:author="Kristin" w:date="2012-02-28T13:49:00Z">
              <w:r w:rsidRPr="00F05A2E">
                <w:rPr>
                  <w:rFonts w:ascii="Calibri" w:eastAsia="Times New Roman" w:hAnsi="Calibri" w:cs="Calibri"/>
                  <w:color w:val="000000"/>
                  <w:sz w:val="18"/>
                  <w:szCs w:val="18"/>
                </w:rPr>
                <w:t>Jared</w:t>
              </w:r>
            </w:ins>
          </w:p>
        </w:tc>
      </w:tr>
      <w:tr w:rsidR="003A430B" w:rsidRPr="00F05A2E" w:rsidTr="003A430B">
        <w:trPr>
          <w:trHeight w:val="620"/>
          <w:ins w:id="695" w:author="Kristin" w:date="2012-02-28T13:21:00Z"/>
          <w:trPrChange w:id="696" w:author="Kristin" w:date="2012-02-28T13:49:00Z">
            <w:trPr>
              <w:trHeight w:val="620"/>
            </w:trPr>
          </w:trPrChange>
        </w:trPr>
        <w:tc>
          <w:tcPr>
            <w:tcW w:w="4960" w:type="dxa"/>
            <w:tcBorders>
              <w:top w:val="nil"/>
              <w:left w:val="single" w:sz="4" w:space="0" w:color="auto"/>
              <w:bottom w:val="single" w:sz="4" w:space="0" w:color="auto"/>
              <w:right w:val="single" w:sz="4" w:space="0" w:color="auto"/>
            </w:tcBorders>
            <w:shd w:val="clear" w:color="auto" w:fill="auto"/>
            <w:vAlign w:val="center"/>
            <w:hideMark/>
            <w:tcPrChange w:id="697" w:author="Kristin" w:date="2012-02-28T13:49:00Z">
              <w:tcPr>
                <w:tcW w:w="4960" w:type="dxa"/>
                <w:tcBorders>
                  <w:top w:val="nil"/>
                  <w:left w:val="single" w:sz="4" w:space="0" w:color="auto"/>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rPr>
                <w:ins w:id="698" w:author="Kristin" w:date="2012-02-28T13:21:00Z"/>
                <w:rFonts w:ascii="Calibri" w:eastAsia="Times New Roman" w:hAnsi="Calibri" w:cs="Calibri"/>
                <w:color w:val="000000"/>
                <w:sz w:val="18"/>
                <w:szCs w:val="18"/>
              </w:rPr>
            </w:pPr>
            <w:ins w:id="699" w:author="Kristin" w:date="2012-02-28T13:49:00Z">
              <w:r w:rsidRPr="00F05A2E">
                <w:rPr>
                  <w:rFonts w:ascii="Calibri" w:eastAsia="Times New Roman" w:hAnsi="Calibri" w:cs="Calibri"/>
                  <w:color w:val="000000"/>
                  <w:sz w:val="18"/>
                  <w:szCs w:val="18"/>
                </w:rPr>
                <w:t>Prepare Final Project Report:  Coordinate the preparation and delivery of the final project report.</w:t>
              </w:r>
            </w:ins>
          </w:p>
        </w:tc>
        <w:tc>
          <w:tcPr>
            <w:tcW w:w="2780" w:type="dxa"/>
            <w:tcBorders>
              <w:top w:val="nil"/>
              <w:left w:val="nil"/>
              <w:bottom w:val="single" w:sz="4" w:space="0" w:color="auto"/>
              <w:right w:val="single" w:sz="4" w:space="0" w:color="auto"/>
            </w:tcBorders>
            <w:shd w:val="clear" w:color="auto" w:fill="auto"/>
            <w:vAlign w:val="center"/>
            <w:hideMark/>
            <w:tcPrChange w:id="700" w:author="Kristin" w:date="2012-02-28T13:49:00Z">
              <w:tcPr>
                <w:tcW w:w="2780" w:type="dxa"/>
                <w:tcBorders>
                  <w:top w:val="nil"/>
                  <w:left w:val="nil"/>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jc w:val="center"/>
              <w:rPr>
                <w:ins w:id="701" w:author="Kristin" w:date="2012-02-28T13:21:00Z"/>
                <w:rFonts w:ascii="Calibri" w:eastAsia="Times New Roman" w:hAnsi="Calibri" w:cs="Calibri"/>
                <w:color w:val="000000"/>
                <w:sz w:val="18"/>
                <w:szCs w:val="18"/>
              </w:rPr>
            </w:pPr>
            <w:ins w:id="702" w:author="Kristin" w:date="2012-02-28T13:49:00Z">
              <w:r w:rsidRPr="00F05A2E">
                <w:rPr>
                  <w:rFonts w:ascii="Calibri" w:eastAsia="Times New Roman" w:hAnsi="Calibri" w:cs="Calibri"/>
                  <w:color w:val="000000"/>
                  <w:sz w:val="18"/>
                  <w:szCs w:val="18"/>
                </w:rPr>
                <w:t>Ian</w:t>
              </w:r>
            </w:ins>
          </w:p>
        </w:tc>
      </w:tr>
      <w:tr w:rsidR="003A430B" w:rsidRPr="00F05A2E" w:rsidTr="003A430B">
        <w:trPr>
          <w:trHeight w:val="359"/>
          <w:ins w:id="703" w:author="Kristin" w:date="2012-02-28T13:21:00Z"/>
          <w:trPrChange w:id="704" w:author="Kristin" w:date="2012-02-28T13:50:00Z">
            <w:trPr>
              <w:trHeight w:val="539"/>
            </w:trPr>
          </w:trPrChange>
        </w:trPr>
        <w:tc>
          <w:tcPr>
            <w:tcW w:w="4960" w:type="dxa"/>
            <w:tcBorders>
              <w:top w:val="nil"/>
              <w:left w:val="single" w:sz="4" w:space="0" w:color="auto"/>
              <w:bottom w:val="single" w:sz="4" w:space="0" w:color="auto"/>
              <w:right w:val="single" w:sz="4" w:space="0" w:color="auto"/>
            </w:tcBorders>
            <w:shd w:val="clear" w:color="auto" w:fill="auto"/>
            <w:vAlign w:val="center"/>
            <w:hideMark/>
            <w:tcPrChange w:id="705" w:author="Kristin" w:date="2012-02-28T13:50:00Z">
              <w:tcPr>
                <w:tcW w:w="4960" w:type="dxa"/>
                <w:tcBorders>
                  <w:top w:val="nil"/>
                  <w:left w:val="single" w:sz="4" w:space="0" w:color="auto"/>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rPr>
                <w:ins w:id="706" w:author="Kristin" w:date="2012-02-28T13:21:00Z"/>
                <w:rFonts w:ascii="Calibri" w:eastAsia="Times New Roman" w:hAnsi="Calibri" w:cs="Calibri"/>
                <w:color w:val="000000"/>
                <w:sz w:val="18"/>
                <w:szCs w:val="18"/>
              </w:rPr>
            </w:pPr>
            <w:ins w:id="707" w:author="Kristin" w:date="2012-02-28T13:49:00Z">
              <w:r w:rsidRPr="00F05A2E">
                <w:rPr>
                  <w:rFonts w:ascii="Calibri" w:eastAsia="Times New Roman" w:hAnsi="Calibri" w:cs="Calibri"/>
                  <w:color w:val="000000"/>
                  <w:sz w:val="18"/>
                  <w:szCs w:val="18"/>
                </w:rPr>
                <w:t>Infrastructure Setup</w:t>
              </w:r>
            </w:ins>
          </w:p>
        </w:tc>
        <w:tc>
          <w:tcPr>
            <w:tcW w:w="2780" w:type="dxa"/>
            <w:tcBorders>
              <w:top w:val="nil"/>
              <w:left w:val="nil"/>
              <w:bottom w:val="single" w:sz="4" w:space="0" w:color="auto"/>
              <w:right w:val="single" w:sz="4" w:space="0" w:color="auto"/>
            </w:tcBorders>
            <w:shd w:val="clear" w:color="auto" w:fill="auto"/>
            <w:vAlign w:val="center"/>
            <w:hideMark/>
            <w:tcPrChange w:id="708" w:author="Kristin" w:date="2012-02-28T13:50:00Z">
              <w:tcPr>
                <w:tcW w:w="2780" w:type="dxa"/>
                <w:tcBorders>
                  <w:top w:val="nil"/>
                  <w:left w:val="nil"/>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jc w:val="center"/>
              <w:rPr>
                <w:ins w:id="709" w:author="Kristin" w:date="2012-02-28T13:21:00Z"/>
                <w:rFonts w:ascii="Calibri" w:eastAsia="Times New Roman" w:hAnsi="Calibri" w:cs="Calibri"/>
                <w:color w:val="000000"/>
                <w:sz w:val="18"/>
                <w:szCs w:val="18"/>
              </w:rPr>
            </w:pPr>
            <w:ins w:id="710" w:author="Kristin" w:date="2012-02-28T13:49:00Z">
              <w:r w:rsidRPr="00F05A2E">
                <w:rPr>
                  <w:rFonts w:ascii="Calibri" w:eastAsia="Times New Roman" w:hAnsi="Calibri" w:cs="Calibri"/>
                  <w:color w:val="000000"/>
                  <w:sz w:val="18"/>
                  <w:szCs w:val="18"/>
                </w:rPr>
                <w:t xml:space="preserve">Weston, Usha, Ian, </w:t>
              </w:r>
              <w:proofErr w:type="spellStart"/>
              <w:r w:rsidRPr="00F05A2E">
                <w:rPr>
                  <w:rFonts w:ascii="Calibri" w:eastAsia="Times New Roman" w:hAnsi="Calibri" w:cs="Calibri"/>
                  <w:color w:val="000000"/>
                  <w:sz w:val="18"/>
                  <w:szCs w:val="18"/>
                </w:rPr>
                <w:t>Sriram</w:t>
              </w:r>
              <w:proofErr w:type="spellEnd"/>
              <w:r w:rsidRPr="00F05A2E">
                <w:rPr>
                  <w:rFonts w:ascii="Calibri" w:eastAsia="Times New Roman" w:hAnsi="Calibri" w:cs="Calibri"/>
                  <w:color w:val="000000"/>
                  <w:sz w:val="18"/>
                  <w:szCs w:val="18"/>
                </w:rPr>
                <w:t>, Jared</w:t>
              </w:r>
            </w:ins>
          </w:p>
        </w:tc>
      </w:tr>
      <w:tr w:rsidR="003A430B" w:rsidRPr="00F05A2E" w:rsidTr="003A430B">
        <w:trPr>
          <w:trHeight w:val="341"/>
          <w:ins w:id="711" w:author="Kristin" w:date="2012-02-28T13:21:00Z"/>
          <w:trPrChange w:id="712" w:author="Kristin" w:date="2012-02-28T13:49:00Z">
            <w:trPr>
              <w:trHeight w:val="341"/>
            </w:trPr>
          </w:trPrChange>
        </w:trPr>
        <w:tc>
          <w:tcPr>
            <w:tcW w:w="4960" w:type="dxa"/>
            <w:tcBorders>
              <w:top w:val="nil"/>
              <w:left w:val="single" w:sz="4" w:space="0" w:color="auto"/>
              <w:bottom w:val="single" w:sz="4" w:space="0" w:color="auto"/>
              <w:right w:val="single" w:sz="4" w:space="0" w:color="auto"/>
            </w:tcBorders>
            <w:shd w:val="clear" w:color="auto" w:fill="auto"/>
            <w:vAlign w:val="center"/>
            <w:hideMark/>
            <w:tcPrChange w:id="713" w:author="Kristin" w:date="2012-02-28T13:49:00Z">
              <w:tcPr>
                <w:tcW w:w="4960" w:type="dxa"/>
                <w:tcBorders>
                  <w:top w:val="nil"/>
                  <w:left w:val="single" w:sz="4" w:space="0" w:color="auto"/>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rPr>
                <w:ins w:id="714" w:author="Kristin" w:date="2012-02-28T13:21:00Z"/>
                <w:rFonts w:ascii="Calibri" w:eastAsia="Times New Roman" w:hAnsi="Calibri" w:cs="Calibri"/>
                <w:color w:val="000000"/>
                <w:sz w:val="18"/>
                <w:szCs w:val="18"/>
              </w:rPr>
            </w:pPr>
            <w:ins w:id="715" w:author="Kristin" w:date="2012-02-28T13:49:00Z">
              <w:r w:rsidRPr="00F05A2E">
                <w:rPr>
                  <w:rFonts w:ascii="Calibri" w:eastAsia="Times New Roman" w:hAnsi="Calibri" w:cs="Calibri"/>
                  <w:color w:val="000000"/>
                  <w:sz w:val="18"/>
                  <w:szCs w:val="18"/>
                </w:rPr>
                <w:t>Software Development</w:t>
              </w:r>
            </w:ins>
          </w:p>
        </w:tc>
        <w:tc>
          <w:tcPr>
            <w:tcW w:w="2780" w:type="dxa"/>
            <w:tcBorders>
              <w:top w:val="nil"/>
              <w:left w:val="nil"/>
              <w:bottom w:val="single" w:sz="4" w:space="0" w:color="auto"/>
              <w:right w:val="single" w:sz="4" w:space="0" w:color="auto"/>
            </w:tcBorders>
            <w:shd w:val="clear" w:color="auto" w:fill="auto"/>
            <w:vAlign w:val="center"/>
            <w:hideMark/>
            <w:tcPrChange w:id="716" w:author="Kristin" w:date="2012-02-28T13:49:00Z">
              <w:tcPr>
                <w:tcW w:w="2780" w:type="dxa"/>
                <w:tcBorders>
                  <w:top w:val="nil"/>
                  <w:left w:val="nil"/>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jc w:val="center"/>
              <w:rPr>
                <w:ins w:id="717" w:author="Kristin" w:date="2012-02-28T13:21:00Z"/>
                <w:rFonts w:ascii="Calibri" w:eastAsia="Times New Roman" w:hAnsi="Calibri" w:cs="Calibri"/>
                <w:color w:val="000000"/>
                <w:sz w:val="18"/>
                <w:szCs w:val="18"/>
              </w:rPr>
            </w:pPr>
            <w:ins w:id="718" w:author="Kristin" w:date="2012-02-28T13:49:00Z">
              <w:r w:rsidRPr="00F05A2E">
                <w:rPr>
                  <w:rFonts w:ascii="Calibri" w:eastAsia="Times New Roman" w:hAnsi="Calibri" w:cs="Calibri"/>
                  <w:color w:val="000000"/>
                  <w:sz w:val="18"/>
                  <w:szCs w:val="18"/>
                </w:rPr>
                <w:t>Jon, Kristin, Usha, Ian</w:t>
              </w:r>
            </w:ins>
          </w:p>
        </w:tc>
      </w:tr>
      <w:tr w:rsidR="003A430B" w:rsidRPr="00F05A2E" w:rsidTr="003A430B">
        <w:trPr>
          <w:trHeight w:val="350"/>
          <w:ins w:id="719" w:author="Kristin" w:date="2012-02-28T13:21:00Z"/>
          <w:trPrChange w:id="720" w:author="Kristin" w:date="2012-02-28T13:49:00Z">
            <w:trPr>
              <w:trHeight w:val="350"/>
            </w:trPr>
          </w:trPrChange>
        </w:trPr>
        <w:tc>
          <w:tcPr>
            <w:tcW w:w="4960" w:type="dxa"/>
            <w:tcBorders>
              <w:top w:val="nil"/>
              <w:left w:val="single" w:sz="4" w:space="0" w:color="auto"/>
              <w:bottom w:val="single" w:sz="4" w:space="0" w:color="auto"/>
              <w:right w:val="single" w:sz="4" w:space="0" w:color="auto"/>
            </w:tcBorders>
            <w:shd w:val="clear" w:color="auto" w:fill="auto"/>
            <w:vAlign w:val="center"/>
            <w:hideMark/>
            <w:tcPrChange w:id="721" w:author="Kristin" w:date="2012-02-28T13:49:00Z">
              <w:tcPr>
                <w:tcW w:w="4960" w:type="dxa"/>
                <w:tcBorders>
                  <w:top w:val="nil"/>
                  <w:left w:val="single" w:sz="4" w:space="0" w:color="auto"/>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rPr>
                <w:ins w:id="722" w:author="Kristin" w:date="2012-02-28T13:21:00Z"/>
                <w:rFonts w:ascii="Calibri" w:eastAsia="Times New Roman" w:hAnsi="Calibri" w:cs="Calibri"/>
                <w:color w:val="000000"/>
                <w:sz w:val="18"/>
                <w:szCs w:val="18"/>
              </w:rPr>
            </w:pPr>
            <w:ins w:id="723" w:author="Kristin" w:date="2012-02-28T13:49:00Z">
              <w:r w:rsidRPr="00F05A2E">
                <w:rPr>
                  <w:rFonts w:ascii="Calibri" w:eastAsia="Times New Roman" w:hAnsi="Calibri" w:cs="Calibri"/>
                  <w:color w:val="000000"/>
                  <w:sz w:val="18"/>
                  <w:szCs w:val="18"/>
                </w:rPr>
                <w:t>Software Test</w:t>
              </w:r>
            </w:ins>
          </w:p>
        </w:tc>
        <w:tc>
          <w:tcPr>
            <w:tcW w:w="2780" w:type="dxa"/>
            <w:tcBorders>
              <w:top w:val="nil"/>
              <w:left w:val="nil"/>
              <w:bottom w:val="single" w:sz="4" w:space="0" w:color="auto"/>
              <w:right w:val="single" w:sz="4" w:space="0" w:color="auto"/>
            </w:tcBorders>
            <w:shd w:val="clear" w:color="auto" w:fill="auto"/>
            <w:vAlign w:val="center"/>
            <w:hideMark/>
            <w:tcPrChange w:id="724" w:author="Kristin" w:date="2012-02-28T13:49:00Z">
              <w:tcPr>
                <w:tcW w:w="2780" w:type="dxa"/>
                <w:tcBorders>
                  <w:top w:val="nil"/>
                  <w:left w:val="nil"/>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jc w:val="center"/>
              <w:rPr>
                <w:ins w:id="725" w:author="Kristin" w:date="2012-02-28T13:21:00Z"/>
                <w:rFonts w:ascii="Calibri" w:eastAsia="Times New Roman" w:hAnsi="Calibri" w:cs="Calibri"/>
                <w:color w:val="000000"/>
                <w:sz w:val="18"/>
                <w:szCs w:val="18"/>
              </w:rPr>
            </w:pPr>
            <w:ins w:id="726" w:author="Kristin" w:date="2012-02-28T13:49:00Z">
              <w:r w:rsidRPr="00F05A2E">
                <w:rPr>
                  <w:rFonts w:ascii="Calibri" w:eastAsia="Times New Roman" w:hAnsi="Calibri" w:cs="Calibri"/>
                  <w:color w:val="000000"/>
                  <w:sz w:val="18"/>
                  <w:szCs w:val="18"/>
                </w:rPr>
                <w:t xml:space="preserve">Jared, </w:t>
              </w:r>
              <w:proofErr w:type="spellStart"/>
              <w:r w:rsidRPr="00F05A2E">
                <w:rPr>
                  <w:rFonts w:ascii="Calibri" w:eastAsia="Times New Roman" w:hAnsi="Calibri" w:cs="Calibri"/>
                  <w:color w:val="000000"/>
                  <w:sz w:val="18"/>
                  <w:szCs w:val="18"/>
                </w:rPr>
                <w:t>Sriarm</w:t>
              </w:r>
              <w:proofErr w:type="spellEnd"/>
              <w:r w:rsidRPr="00F05A2E">
                <w:rPr>
                  <w:rFonts w:ascii="Calibri" w:eastAsia="Times New Roman" w:hAnsi="Calibri" w:cs="Calibri"/>
                  <w:color w:val="000000"/>
                  <w:sz w:val="18"/>
                  <w:szCs w:val="18"/>
                </w:rPr>
                <w:t>, Andrey</w:t>
              </w:r>
            </w:ins>
          </w:p>
        </w:tc>
      </w:tr>
      <w:tr w:rsidR="003A430B" w:rsidRPr="00F05A2E" w:rsidTr="003A430B">
        <w:trPr>
          <w:trHeight w:val="350"/>
          <w:ins w:id="727" w:author="Kristin" w:date="2012-02-28T13:21:00Z"/>
          <w:trPrChange w:id="728" w:author="Kristin" w:date="2012-02-28T13:49:00Z">
            <w:trPr>
              <w:trHeight w:val="350"/>
            </w:trPr>
          </w:trPrChange>
        </w:trPr>
        <w:tc>
          <w:tcPr>
            <w:tcW w:w="4960" w:type="dxa"/>
            <w:tcBorders>
              <w:top w:val="nil"/>
              <w:left w:val="single" w:sz="4" w:space="0" w:color="auto"/>
              <w:bottom w:val="single" w:sz="4" w:space="0" w:color="auto"/>
              <w:right w:val="single" w:sz="4" w:space="0" w:color="auto"/>
            </w:tcBorders>
            <w:shd w:val="clear" w:color="auto" w:fill="auto"/>
            <w:vAlign w:val="center"/>
            <w:hideMark/>
            <w:tcPrChange w:id="729" w:author="Kristin" w:date="2012-02-28T13:49:00Z">
              <w:tcPr>
                <w:tcW w:w="4960" w:type="dxa"/>
                <w:tcBorders>
                  <w:top w:val="nil"/>
                  <w:left w:val="single" w:sz="4" w:space="0" w:color="auto"/>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rPr>
                <w:ins w:id="730" w:author="Kristin" w:date="2012-02-28T13:21:00Z"/>
                <w:rFonts w:ascii="Calibri" w:eastAsia="Times New Roman" w:hAnsi="Calibri" w:cs="Calibri"/>
                <w:color w:val="000000"/>
                <w:sz w:val="18"/>
                <w:szCs w:val="18"/>
              </w:rPr>
            </w:pPr>
            <w:ins w:id="731" w:author="Kristin" w:date="2012-02-28T13:49:00Z">
              <w:r w:rsidRPr="00F05A2E">
                <w:rPr>
                  <w:rFonts w:ascii="Calibri" w:eastAsia="Times New Roman" w:hAnsi="Calibri" w:cs="Calibri"/>
                  <w:color w:val="000000"/>
                  <w:sz w:val="18"/>
                  <w:szCs w:val="18"/>
                </w:rPr>
                <w:t>Application Deployment</w:t>
              </w:r>
            </w:ins>
          </w:p>
        </w:tc>
        <w:tc>
          <w:tcPr>
            <w:tcW w:w="2780" w:type="dxa"/>
            <w:tcBorders>
              <w:top w:val="nil"/>
              <w:left w:val="nil"/>
              <w:bottom w:val="single" w:sz="4" w:space="0" w:color="auto"/>
              <w:right w:val="single" w:sz="4" w:space="0" w:color="auto"/>
            </w:tcBorders>
            <w:shd w:val="clear" w:color="auto" w:fill="auto"/>
            <w:vAlign w:val="center"/>
            <w:hideMark/>
            <w:tcPrChange w:id="732" w:author="Kristin" w:date="2012-02-28T13:49:00Z">
              <w:tcPr>
                <w:tcW w:w="2780" w:type="dxa"/>
                <w:tcBorders>
                  <w:top w:val="nil"/>
                  <w:left w:val="nil"/>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jc w:val="center"/>
              <w:rPr>
                <w:ins w:id="733" w:author="Kristin" w:date="2012-02-28T13:21:00Z"/>
                <w:rFonts w:ascii="Calibri" w:eastAsia="Times New Roman" w:hAnsi="Calibri" w:cs="Calibri"/>
                <w:color w:val="000000"/>
                <w:sz w:val="18"/>
                <w:szCs w:val="18"/>
              </w:rPr>
            </w:pPr>
            <w:ins w:id="734" w:author="Kristin" w:date="2012-02-28T13:49:00Z">
              <w:r w:rsidRPr="00F05A2E">
                <w:rPr>
                  <w:rFonts w:ascii="Calibri" w:eastAsia="Times New Roman" w:hAnsi="Calibri" w:cs="Calibri"/>
                  <w:color w:val="000000"/>
                  <w:sz w:val="18"/>
                  <w:szCs w:val="18"/>
                </w:rPr>
                <w:t xml:space="preserve">Andrey, Weston, </w:t>
              </w:r>
              <w:proofErr w:type="spellStart"/>
              <w:r w:rsidRPr="00F05A2E">
                <w:rPr>
                  <w:rFonts w:ascii="Calibri" w:eastAsia="Times New Roman" w:hAnsi="Calibri" w:cs="Calibri"/>
                  <w:color w:val="000000"/>
                  <w:sz w:val="18"/>
                  <w:szCs w:val="18"/>
                </w:rPr>
                <w:t>Sriram</w:t>
              </w:r>
            </w:ins>
            <w:proofErr w:type="spellEnd"/>
          </w:p>
        </w:tc>
      </w:tr>
      <w:tr w:rsidR="003A430B" w:rsidRPr="00F05A2E" w:rsidTr="003A430B">
        <w:trPr>
          <w:trHeight w:val="350"/>
          <w:ins w:id="735" w:author="Kristin" w:date="2012-02-28T13:21:00Z"/>
          <w:trPrChange w:id="736" w:author="Kristin" w:date="2012-02-28T13:49:00Z">
            <w:trPr>
              <w:trHeight w:val="350"/>
            </w:trPr>
          </w:trPrChange>
        </w:trPr>
        <w:tc>
          <w:tcPr>
            <w:tcW w:w="4960" w:type="dxa"/>
            <w:tcBorders>
              <w:top w:val="nil"/>
              <w:left w:val="single" w:sz="4" w:space="0" w:color="auto"/>
              <w:bottom w:val="single" w:sz="4" w:space="0" w:color="auto"/>
              <w:right w:val="single" w:sz="4" w:space="0" w:color="auto"/>
            </w:tcBorders>
            <w:shd w:val="clear" w:color="auto" w:fill="auto"/>
            <w:vAlign w:val="center"/>
            <w:hideMark/>
            <w:tcPrChange w:id="737" w:author="Kristin" w:date="2012-02-28T13:49:00Z">
              <w:tcPr>
                <w:tcW w:w="4960" w:type="dxa"/>
                <w:tcBorders>
                  <w:top w:val="nil"/>
                  <w:left w:val="single" w:sz="4" w:space="0" w:color="auto"/>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rPr>
                <w:ins w:id="738" w:author="Kristin" w:date="2012-02-28T13:21:00Z"/>
                <w:rFonts w:ascii="Calibri" w:eastAsia="Times New Roman" w:hAnsi="Calibri" w:cs="Calibri"/>
                <w:color w:val="000000"/>
                <w:sz w:val="18"/>
                <w:szCs w:val="18"/>
              </w:rPr>
            </w:pPr>
            <w:ins w:id="739" w:author="Kristin" w:date="2012-02-28T13:49:00Z">
              <w:r w:rsidRPr="00F05A2E">
                <w:rPr>
                  <w:rFonts w:ascii="Calibri" w:eastAsia="Times New Roman" w:hAnsi="Calibri" w:cs="Calibri"/>
                  <w:color w:val="000000"/>
                  <w:sz w:val="18"/>
                  <w:szCs w:val="18"/>
                </w:rPr>
                <w:t>Application Marketing</w:t>
              </w:r>
            </w:ins>
          </w:p>
        </w:tc>
        <w:tc>
          <w:tcPr>
            <w:tcW w:w="2780" w:type="dxa"/>
            <w:tcBorders>
              <w:top w:val="nil"/>
              <w:left w:val="nil"/>
              <w:bottom w:val="single" w:sz="4" w:space="0" w:color="auto"/>
              <w:right w:val="single" w:sz="4" w:space="0" w:color="auto"/>
            </w:tcBorders>
            <w:shd w:val="clear" w:color="auto" w:fill="auto"/>
            <w:vAlign w:val="center"/>
            <w:hideMark/>
            <w:tcPrChange w:id="740" w:author="Kristin" w:date="2012-02-28T13:49:00Z">
              <w:tcPr>
                <w:tcW w:w="2780" w:type="dxa"/>
                <w:tcBorders>
                  <w:top w:val="nil"/>
                  <w:left w:val="nil"/>
                  <w:bottom w:val="single" w:sz="4" w:space="0" w:color="auto"/>
                  <w:right w:val="single" w:sz="4" w:space="0" w:color="auto"/>
                </w:tcBorders>
                <w:shd w:val="clear" w:color="auto" w:fill="auto"/>
                <w:vAlign w:val="center"/>
                <w:hideMark/>
              </w:tcPr>
            </w:tcPrChange>
          </w:tcPr>
          <w:p w:rsidR="003A430B" w:rsidRPr="00F05A2E" w:rsidRDefault="003A430B" w:rsidP="0067366C">
            <w:pPr>
              <w:spacing w:after="0" w:line="240" w:lineRule="auto"/>
              <w:jc w:val="center"/>
              <w:rPr>
                <w:ins w:id="741" w:author="Kristin" w:date="2012-02-28T13:21:00Z"/>
                <w:rFonts w:ascii="Calibri" w:eastAsia="Times New Roman" w:hAnsi="Calibri" w:cs="Calibri"/>
                <w:color w:val="000000"/>
                <w:sz w:val="18"/>
                <w:szCs w:val="18"/>
              </w:rPr>
            </w:pPr>
            <w:ins w:id="742" w:author="Kristin" w:date="2012-02-28T13:49:00Z">
              <w:r w:rsidRPr="00F05A2E">
                <w:rPr>
                  <w:rFonts w:ascii="Calibri" w:eastAsia="Times New Roman" w:hAnsi="Calibri" w:cs="Calibri"/>
                  <w:color w:val="000000"/>
                  <w:sz w:val="18"/>
                  <w:szCs w:val="18"/>
                </w:rPr>
                <w:t xml:space="preserve">Jared, Andrey, </w:t>
              </w:r>
              <w:proofErr w:type="spellStart"/>
              <w:r w:rsidRPr="00F05A2E">
                <w:rPr>
                  <w:rFonts w:ascii="Calibri" w:eastAsia="Times New Roman" w:hAnsi="Calibri" w:cs="Calibri"/>
                  <w:color w:val="000000"/>
                  <w:sz w:val="18"/>
                  <w:szCs w:val="18"/>
                </w:rPr>
                <w:t>Sriram</w:t>
              </w:r>
            </w:ins>
            <w:proofErr w:type="spellEnd"/>
          </w:p>
        </w:tc>
      </w:tr>
    </w:tbl>
    <w:p w:rsidR="003A430B" w:rsidRDefault="007A7E48" w:rsidP="00942040">
      <w:pPr>
        <w:rPr>
          <w:ins w:id="743" w:author="Kristin" w:date="2012-02-28T13:49:00Z"/>
          <w:b/>
          <w:smallCaps/>
          <w:spacing w:val="30"/>
          <w:sz w:val="28"/>
          <w:szCs w:val="28"/>
        </w:rPr>
      </w:pPr>
      <w:ins w:id="744" w:author="Kristin" w:date="2012-02-28T13:49:00Z">
        <w:r>
          <w:rPr>
            <w:b/>
            <w:smallCaps/>
            <w:noProof/>
            <w:spacing w:val="30"/>
            <w:sz w:val="28"/>
            <w:szCs w:val="28"/>
          </w:rPr>
          <w:pict>
            <v:shape id="_x0000_s1041" type="#_x0000_t202" style="position:absolute;margin-left:164.75pt;margin-top:1.95pt;width:139.7pt;height:27pt;z-index:-251650560;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" filled="f" stroked="f">
              <v:textbox style="mso-next-textbox:#_x0000_s1041" inset=",7.2pt,,7.2pt">
                <w:txbxContent>
                  <w:p w:rsidR="003A430B" w:rsidRPr="00421C08" w:rsidRDefault="003A430B" w:rsidP="003A430B">
                    <w:pPr>
                      <w:rPr>
                        <w:b/>
                        <w:sz w:val="18"/>
                        <w:szCs w:val="18"/>
                      </w:rPr>
                    </w:pPr>
                    <w:r w:rsidRPr="00421C08">
                      <w:rPr>
                        <w:b/>
                        <w:sz w:val="18"/>
                        <w:szCs w:val="18"/>
                      </w:rPr>
                      <w:t xml:space="preserve">Table </w:t>
                    </w:r>
                    <w:ins w:id="745" w:author="Kristin" w:date="2012-02-28T13:50:00Z">
                      <w:r>
                        <w:rPr>
                          <w:b/>
                          <w:sz w:val="18"/>
                          <w:szCs w:val="18"/>
                        </w:rPr>
                        <w:t>4</w:t>
                      </w:r>
                    </w:ins>
                    <w:ins w:id="746" w:author="Kristin Mead" w:date="2012-02-28T10:41:00Z">
                      <w:del w:id="747" w:author="Kristin" w:date="2012-02-28T13:46:00Z">
                        <w:r w:rsidDel="00DB74F8">
                          <w:rPr>
                            <w:b/>
                            <w:sz w:val="18"/>
                            <w:szCs w:val="18"/>
                          </w:rPr>
                          <w:delText>5</w:delText>
                        </w:r>
                      </w:del>
                    </w:ins>
                    <w:del w:id="748" w:author="Kristin Mead" w:date="2012-02-28T10:41:00Z">
                      <w:r w:rsidRPr="00421C08" w:rsidDel="00997FD7">
                        <w:rPr>
                          <w:b/>
                          <w:sz w:val="18"/>
                          <w:szCs w:val="18"/>
                        </w:rPr>
                        <w:delText>3</w:delText>
                      </w:r>
                    </w:del>
                    <w:del w:id="749" w:author="Kristin" w:date="2012-02-28T13:46:00Z">
                      <w:r w:rsidRPr="00421C08" w:rsidDel="00DB74F8">
                        <w:rPr>
                          <w:b/>
                          <w:sz w:val="18"/>
                          <w:szCs w:val="18"/>
                        </w:rPr>
                        <w:delText>.</w:delText>
                      </w:r>
                    </w:del>
                    <w:ins w:id="750" w:author="Kristin Mead" w:date="2012-02-28T10:41:00Z">
                      <w:del w:id="751" w:author="Kristin" w:date="2012-02-28T13:46:00Z">
                        <w:r w:rsidDel="00DB74F8">
                          <w:rPr>
                            <w:b/>
                            <w:sz w:val="18"/>
                            <w:szCs w:val="18"/>
                          </w:rPr>
                          <w:delText>1</w:delText>
                        </w:r>
                      </w:del>
                    </w:ins>
                    <w:del w:id="752" w:author="Kristin Mead" w:date="2012-02-28T10:41:00Z">
                      <w:r w:rsidDel="00997FD7">
                        <w:rPr>
                          <w:b/>
                          <w:sz w:val="18"/>
                          <w:szCs w:val="18"/>
                        </w:rPr>
                        <w:delText>2</w:delText>
                      </w:r>
                    </w:del>
                    <w:r w:rsidRPr="00421C08">
                      <w:rPr>
                        <w:b/>
                        <w:sz w:val="18"/>
                        <w:szCs w:val="18"/>
                      </w:rPr>
                      <w:t xml:space="preserve">: </w:t>
                    </w:r>
                    <w:del w:id="753" w:author="Kristin" w:date="2012-02-28T13:50:00Z">
                      <w:r w:rsidDel="003A430B">
                        <w:rPr>
                          <w:b/>
                          <w:sz w:val="18"/>
                          <w:szCs w:val="18"/>
                        </w:rPr>
                        <w:delText xml:space="preserve">Communication </w:delText>
                      </w:r>
                    </w:del>
                    <w:del w:id="754" w:author="Kristin" w:date="2012-02-28T12:48:00Z">
                      <w:r w:rsidDel="00382FB0">
                        <w:rPr>
                          <w:b/>
                          <w:sz w:val="18"/>
                          <w:szCs w:val="18"/>
                        </w:rPr>
                        <w:delText>Plan</w:delText>
                      </w:r>
                    </w:del>
                    <w:ins w:id="755" w:author="Kristin" w:date="2012-02-28T13:50:00Z">
                      <w:r>
                        <w:rPr>
                          <w:b/>
                          <w:sz w:val="18"/>
                          <w:szCs w:val="18"/>
                        </w:rPr>
                        <w:t>Key Responsibilities</w:t>
                      </w:r>
                    </w:ins>
                  </w:p>
                </w:txbxContent>
              </v:textbox>
              <w10:wrap type="square"/>
            </v:shape>
          </w:pict>
        </w:r>
      </w:ins>
    </w:p>
    <w:p w:rsidR="00557664" w:rsidRPr="009D6BE5" w:rsidDel="006953F5" w:rsidRDefault="006953F5" w:rsidP="009D6BE5">
      <w:pPr>
        <w:spacing w:after="0"/>
        <w:rPr>
          <w:del w:id="756" w:author="Kristin Mead" w:date="2012-02-28T11:09:00Z"/>
          <w:b/>
          <w:smallCaps/>
          <w:spacing w:val="30"/>
          <w:sz w:val="28"/>
          <w:szCs w:val="28"/>
        </w:rPr>
      </w:pPr>
      <w:ins w:id="757" w:author="Kristin Mead" w:date="2012-02-28T11:09:00Z">
        <w:del w:id="758" w:author="Kristin" w:date="2012-02-28T12:50:00Z">
          <w:r w:rsidRPr="009D6BE5" w:rsidDel="00F33AA5">
            <w:rPr>
              <w:b/>
              <w:smallCaps/>
              <w:spacing w:val="30"/>
              <w:sz w:val="28"/>
              <w:szCs w:val="28"/>
            </w:rPr>
            <w:lastRenderedPageBreak/>
            <w:delText xml:space="preserve"> </w:delText>
          </w:r>
          <w:r w:rsidRPr="009D6BE5" w:rsidDel="002933A6">
            <w:rPr>
              <w:b/>
              <w:smallCaps/>
              <w:spacing w:val="30"/>
              <w:sz w:val="28"/>
              <w:szCs w:val="28"/>
            </w:rPr>
            <w:delText xml:space="preserve"> </w:delText>
          </w:r>
        </w:del>
      </w:ins>
    </w:p>
    <w:p w:rsidR="001027B2" w:rsidRPr="009D6BE5" w:rsidRDefault="0055438E" w:rsidP="00942040">
      <w:pPr>
        <w:rPr>
          <w:ins w:id="759" w:author="Kristin" w:date="2012-02-28T13:31:00Z"/>
          <w:rFonts w:eastAsia="Calibri"/>
          <w:b/>
          <w:smallCaps/>
          <w:spacing w:val="30"/>
          <w:sz w:val="28"/>
          <w:szCs w:val="28"/>
        </w:rPr>
      </w:pPr>
      <w:ins w:id="760" w:author="Kristin" w:date="2012-02-28T13:10:00Z">
        <w:r w:rsidRPr="009D6BE5">
          <w:rPr>
            <w:rFonts w:eastAsia="Calibri"/>
            <w:b/>
            <w:smallCaps/>
            <w:spacing w:val="30"/>
            <w:sz w:val="28"/>
            <w:szCs w:val="28"/>
          </w:rPr>
          <w:t>Appendix A</w:t>
        </w:r>
      </w:ins>
      <w:ins w:id="761" w:author="Kristin" w:date="2012-02-28T13:11:00Z">
        <w:r w:rsidRPr="009D6BE5">
          <w:rPr>
            <w:rFonts w:eastAsia="Calibri"/>
            <w:b/>
            <w:smallCaps/>
            <w:spacing w:val="30"/>
            <w:sz w:val="28"/>
            <w:szCs w:val="28"/>
          </w:rPr>
          <w:t xml:space="preserve">: </w:t>
        </w:r>
      </w:ins>
      <w:ins w:id="762" w:author="Kristin" w:date="2012-02-28T13:31:00Z">
        <w:r w:rsidR="001027B2" w:rsidRPr="009D6BE5">
          <w:rPr>
            <w:rFonts w:eastAsia="Calibri"/>
            <w:b/>
            <w:smallCaps/>
            <w:spacing w:val="30"/>
            <w:sz w:val="28"/>
            <w:szCs w:val="28"/>
          </w:rPr>
          <w:t>Project Schedule</w:t>
        </w:r>
      </w:ins>
      <w:ins w:id="763" w:author="Kristin" w:date="2012-02-28T13:39:00Z">
        <w:r w:rsidR="00F4037E" w:rsidRPr="009D6BE5">
          <w:rPr>
            <w:rFonts w:eastAsia="Calibri"/>
            <w:b/>
            <w:smallCaps/>
            <w:spacing w:val="30"/>
            <w:sz w:val="28"/>
            <w:szCs w:val="28"/>
          </w:rPr>
          <w:t xml:space="preserve"> Breakdown</w:t>
        </w:r>
      </w:ins>
    </w:p>
    <w:p w:rsidR="007A4845" w:rsidRDefault="009D6BE5" w:rsidP="00942040">
      <w:pPr>
        <w:rPr>
          <w:ins w:id="764" w:author="Kristin" w:date="2012-02-28T13:32:00Z"/>
        </w:rPr>
      </w:pPr>
      <w:ins w:id="765" w:author="Kristin" w:date="2012-02-28T13:39:00Z">
        <w:r>
          <w:t>Attached</w:t>
        </w:r>
      </w:ins>
      <w:ins w:id="766" w:author="Kristin" w:date="2012-02-28T13:31:00Z">
        <w:r w:rsidR="001027B2">
          <w:t xml:space="preserve"> is the project schedule as rendered in Microsoft Project 2010.  Included is the WBS, all milestones, predecessors, duration estimates, and work package responsibilities.</w:t>
        </w:r>
      </w:ins>
    </w:p>
    <w:p w:rsidR="001027B2" w:rsidRDefault="001027B2" w:rsidP="00942040">
      <w:pPr>
        <w:rPr>
          <w:ins w:id="767" w:author="Kristin" w:date="2012-02-28T13:32:00Z"/>
        </w:rPr>
      </w:pPr>
    </w:p>
    <w:p w:rsidR="001027B2" w:rsidRDefault="001027B2" w:rsidP="00942040"/>
    <w:sectPr w:rsidR="001027B2" w:rsidSect="00C32DEB">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48D" w:rsidRDefault="0007648D" w:rsidP="00942040">
      <w:r>
        <w:separator/>
      </w:r>
    </w:p>
    <w:p w:rsidR="0007648D" w:rsidRDefault="0007648D" w:rsidP="00942040"/>
  </w:endnote>
  <w:endnote w:type="continuationSeparator" w:id="0">
    <w:p w:rsidR="0007648D" w:rsidRDefault="0007648D" w:rsidP="00942040">
      <w:r>
        <w:continuationSeparator/>
      </w:r>
    </w:p>
    <w:p w:rsidR="0007648D" w:rsidRDefault="0007648D" w:rsidP="0094204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0B" w:rsidRDefault="008D490B" w:rsidP="00942040">
    <w:pPr>
      <w:pBdr>
        <w:bottom w:val="single" w:sz="6" w:space="1" w:color="auto"/>
      </w:pBd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08"/>
      <w:gridCol w:w="468"/>
    </w:tblGrid>
    <w:tr w:rsidR="008D490B">
      <w:tc>
        <w:tcPr>
          <w:tcW w:w="9108" w:type="dxa"/>
        </w:tcPr>
        <w:p w:rsidR="008D490B" w:rsidRDefault="008D490B" w:rsidP="00942040">
          <w:pPr>
            <w:rPr>
              <w:sz w:val="18"/>
              <w:szCs w:val="18"/>
            </w:rPr>
          </w:pPr>
          <w:r>
            <w:rPr>
              <w:sz w:val="18"/>
              <w:szCs w:val="18"/>
            </w:rPr>
            <w:t>©2012, All Rights Reserved.</w:t>
          </w:r>
        </w:p>
      </w:tc>
      <w:tc>
        <w:tcPr>
          <w:tcW w:w="468" w:type="dxa"/>
        </w:tcPr>
        <w:p w:rsidR="008D490B" w:rsidRDefault="007A7E48" w:rsidP="00AD73C5">
          <w:pPr>
            <w:jc w:val="right"/>
            <w:rPr>
              <w:sz w:val="18"/>
              <w:szCs w:val="18"/>
            </w:rPr>
          </w:pPr>
          <w:fldSimple w:instr=" PAGE   \* MERGEFORMAT ">
            <w:r w:rsidR="003A0D83" w:rsidRPr="003A0D83">
              <w:rPr>
                <w:noProof/>
                <w:sz w:val="18"/>
                <w:szCs w:val="18"/>
              </w:rPr>
              <w:t>16</w:t>
            </w:r>
          </w:fldSimple>
        </w:p>
      </w:tc>
    </w:tr>
  </w:tbl>
  <w:p w:rsidR="008D490B" w:rsidRDefault="008D490B" w:rsidP="00AD73C5">
    <w:pPr>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48D" w:rsidRDefault="0007648D" w:rsidP="00942040">
      <w:r>
        <w:separator/>
      </w:r>
    </w:p>
    <w:p w:rsidR="0007648D" w:rsidRDefault="0007648D" w:rsidP="00942040"/>
  </w:footnote>
  <w:footnote w:type="continuationSeparator" w:id="0">
    <w:p w:rsidR="0007648D" w:rsidRDefault="0007648D" w:rsidP="00942040">
      <w:r>
        <w:continuationSeparator/>
      </w:r>
    </w:p>
    <w:p w:rsidR="0007648D" w:rsidRDefault="0007648D" w:rsidP="0094204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0B" w:rsidRDefault="008D490B">
    <w:pPr>
      <w:pStyle w:val="Header"/>
      <w:pBdr>
        <w:bottom w:val="single" w:sz="6" w:space="1" w:color="auto"/>
      </w:pBdr>
    </w:pPr>
    <w:r w:rsidRPr="003A29EC">
      <w:t xml:space="preserve">Master Project Plan: </w:t>
    </w:r>
    <w:r>
      <w:t>Mapper for Android, Twin Cities Edition</w:t>
    </w:r>
  </w:p>
  <w:p w:rsidR="008D490B" w:rsidRPr="003A29EC" w:rsidRDefault="008D49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FC232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9EA81C"/>
    <w:lvl w:ilvl="0">
      <w:start w:val="1"/>
      <w:numFmt w:val="decimal"/>
      <w:lvlText w:val="%1."/>
      <w:lvlJc w:val="left"/>
      <w:pPr>
        <w:tabs>
          <w:tab w:val="num" w:pos="1800"/>
        </w:tabs>
        <w:ind w:left="1800" w:hanging="360"/>
      </w:pPr>
    </w:lvl>
  </w:abstractNum>
  <w:abstractNum w:abstractNumId="2">
    <w:nsid w:val="FFFFFF7D"/>
    <w:multiLevelType w:val="singleLevel"/>
    <w:tmpl w:val="2E6401DC"/>
    <w:lvl w:ilvl="0">
      <w:start w:val="1"/>
      <w:numFmt w:val="decimal"/>
      <w:lvlText w:val="%1."/>
      <w:lvlJc w:val="left"/>
      <w:pPr>
        <w:tabs>
          <w:tab w:val="num" w:pos="1440"/>
        </w:tabs>
        <w:ind w:left="1440" w:hanging="360"/>
      </w:pPr>
    </w:lvl>
  </w:abstractNum>
  <w:abstractNum w:abstractNumId="3">
    <w:nsid w:val="FFFFFF7E"/>
    <w:multiLevelType w:val="singleLevel"/>
    <w:tmpl w:val="1F2C2650"/>
    <w:lvl w:ilvl="0">
      <w:start w:val="1"/>
      <w:numFmt w:val="decimal"/>
      <w:lvlText w:val="%1."/>
      <w:lvlJc w:val="left"/>
      <w:pPr>
        <w:tabs>
          <w:tab w:val="num" w:pos="1080"/>
        </w:tabs>
        <w:ind w:left="1080" w:hanging="360"/>
      </w:pPr>
    </w:lvl>
  </w:abstractNum>
  <w:abstractNum w:abstractNumId="4">
    <w:nsid w:val="FFFFFF7F"/>
    <w:multiLevelType w:val="singleLevel"/>
    <w:tmpl w:val="47EA4DC4"/>
    <w:lvl w:ilvl="0">
      <w:start w:val="1"/>
      <w:numFmt w:val="decimal"/>
      <w:lvlText w:val="%1."/>
      <w:lvlJc w:val="left"/>
      <w:pPr>
        <w:tabs>
          <w:tab w:val="num" w:pos="720"/>
        </w:tabs>
        <w:ind w:left="720" w:hanging="360"/>
      </w:pPr>
    </w:lvl>
  </w:abstractNum>
  <w:abstractNum w:abstractNumId="5">
    <w:nsid w:val="FFFFFF80"/>
    <w:multiLevelType w:val="singleLevel"/>
    <w:tmpl w:val="568EF6D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AE085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23221C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5DC79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1365E0C"/>
    <w:lvl w:ilvl="0">
      <w:start w:val="1"/>
      <w:numFmt w:val="decimal"/>
      <w:lvlText w:val="%1."/>
      <w:lvlJc w:val="left"/>
      <w:pPr>
        <w:tabs>
          <w:tab w:val="num" w:pos="360"/>
        </w:tabs>
        <w:ind w:left="360" w:hanging="360"/>
      </w:pPr>
    </w:lvl>
  </w:abstractNum>
  <w:abstractNum w:abstractNumId="10">
    <w:nsid w:val="FFFFFF89"/>
    <w:multiLevelType w:val="singleLevel"/>
    <w:tmpl w:val="E8EAFB4E"/>
    <w:lvl w:ilvl="0">
      <w:start w:val="1"/>
      <w:numFmt w:val="bullet"/>
      <w:lvlText w:val=""/>
      <w:lvlJc w:val="left"/>
      <w:pPr>
        <w:tabs>
          <w:tab w:val="num" w:pos="360"/>
        </w:tabs>
        <w:ind w:left="360" w:hanging="360"/>
      </w:pPr>
      <w:rPr>
        <w:rFonts w:ascii="Symbol" w:hAnsi="Symbol" w:hint="default"/>
      </w:rPr>
    </w:lvl>
  </w:abstractNum>
  <w:abstractNum w:abstractNumId="11">
    <w:nsid w:val="046263DA"/>
    <w:multiLevelType w:val="multilevel"/>
    <w:tmpl w:val="32BA5F08"/>
    <w:lvl w:ilvl="0">
      <w:start w:val="1"/>
      <w:numFmt w:val="decimal"/>
      <w:pStyle w:val="Heading1"/>
      <w:lvlText w:val="%1."/>
      <w:lvlJc w:val="left"/>
      <w:pPr>
        <w:ind w:left="360" w:hanging="360"/>
      </w:pPr>
      <w:rPr>
        <w:sz w:val="24"/>
        <w:szCs w:val="24"/>
      </w:rPr>
    </w:lvl>
    <w:lvl w:ilvl="1">
      <w:start w:val="1"/>
      <w:numFmt w:val="decimal"/>
      <w:pStyle w:val="Heading2"/>
      <w:lvlText w:val="%1.%2."/>
      <w:lvlJc w:val="left"/>
      <w:pPr>
        <w:ind w:left="432" w:hanging="432"/>
      </w:pPr>
      <w:rPr>
        <w:sz w:val="22"/>
        <w:szCs w:val="22"/>
      </w:rPr>
    </w:lvl>
    <w:lvl w:ilvl="2">
      <w:start w:val="1"/>
      <w:numFmt w:val="decimal"/>
      <w:pStyle w:val="Heading3"/>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A3D5E35"/>
    <w:multiLevelType w:val="hybridMultilevel"/>
    <w:tmpl w:val="79264A98"/>
    <w:lvl w:ilvl="0" w:tplc="28523816">
      <w:start w:val="1"/>
      <w:numFmt w:val="bullet"/>
      <w:lvlText w:val=""/>
      <w:lvlJc w:val="left"/>
      <w:pPr>
        <w:tabs>
          <w:tab w:val="num" w:pos="0"/>
        </w:tabs>
        <w:ind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4E2CFE"/>
    <w:multiLevelType w:val="hybridMultilevel"/>
    <w:tmpl w:val="8470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A3557"/>
    <w:multiLevelType w:val="hybridMultilevel"/>
    <w:tmpl w:val="3034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E0012"/>
    <w:multiLevelType w:val="hybridMultilevel"/>
    <w:tmpl w:val="CC34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B67F9"/>
    <w:multiLevelType w:val="multilevel"/>
    <w:tmpl w:val="3430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DA0000"/>
    <w:multiLevelType w:val="hybridMultilevel"/>
    <w:tmpl w:val="C0B8E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55CA3"/>
    <w:multiLevelType w:val="hybridMultilevel"/>
    <w:tmpl w:val="8884C9E4"/>
    <w:lvl w:ilvl="0" w:tplc="C1C40CA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B4C4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4862E2"/>
    <w:multiLevelType w:val="hybridMultilevel"/>
    <w:tmpl w:val="A2BE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CB6FC5"/>
    <w:multiLevelType w:val="multilevel"/>
    <w:tmpl w:val="6E7C1DBA"/>
    <w:lvl w:ilvl="0">
      <w:start w:val="1"/>
      <w:numFmt w:val="none"/>
      <w:pStyle w:val="Requirement1"/>
      <w:suff w:val="nothing"/>
      <w:lvlText w:val="R."/>
      <w:lvlJc w:val="left"/>
      <w:pPr>
        <w:ind w:left="-144" w:hanging="540"/>
      </w:pPr>
      <w:rPr>
        <w:rFonts w:hint="default"/>
      </w:rPr>
    </w:lvl>
    <w:lvl w:ilvl="1">
      <w:start w:val="1"/>
      <w:numFmt w:val="none"/>
      <w:lvlText w:val="R.2"/>
      <w:lvlJc w:val="left"/>
      <w:pPr>
        <w:ind w:left="-2052" w:hanging="432"/>
      </w:pPr>
      <w:rPr>
        <w:rFonts w:hint="default"/>
      </w:rPr>
    </w:lvl>
    <w:lvl w:ilvl="2">
      <w:start w:val="1"/>
      <w:numFmt w:val="decimal"/>
      <w:lvlText w:val="R.%1.%2.%3"/>
      <w:lvlJc w:val="left"/>
      <w:pPr>
        <w:ind w:left="-1260" w:hanging="504"/>
      </w:pPr>
      <w:rPr>
        <w:rFonts w:hint="default"/>
      </w:rPr>
    </w:lvl>
    <w:lvl w:ilvl="3">
      <w:start w:val="1"/>
      <w:numFmt w:val="decimal"/>
      <w:lvlText w:val="R.%1.%2.%3.%4"/>
      <w:lvlJc w:val="left"/>
      <w:pPr>
        <w:ind w:left="-756" w:hanging="648"/>
      </w:pPr>
      <w:rPr>
        <w:rFonts w:hint="default"/>
      </w:rPr>
    </w:lvl>
    <w:lvl w:ilvl="4">
      <w:start w:val="1"/>
      <w:numFmt w:val="decimal"/>
      <w:lvlText w:val="R.%1.%2.%3.%4.%5"/>
      <w:lvlJc w:val="left"/>
      <w:pPr>
        <w:ind w:left="-252" w:hanging="792"/>
      </w:pPr>
      <w:rPr>
        <w:rFonts w:hint="default"/>
      </w:rPr>
    </w:lvl>
    <w:lvl w:ilvl="5">
      <w:start w:val="1"/>
      <w:numFmt w:val="decimal"/>
      <w:lvlText w:val="%1.%2.%3.%4.%5.%6."/>
      <w:lvlJc w:val="left"/>
      <w:pPr>
        <w:ind w:left="252" w:hanging="936"/>
      </w:pPr>
      <w:rPr>
        <w:rFonts w:hint="default"/>
      </w:rPr>
    </w:lvl>
    <w:lvl w:ilvl="6">
      <w:start w:val="1"/>
      <w:numFmt w:val="decimal"/>
      <w:lvlText w:val="%1.%2.%3.%4.%5.%6.%7."/>
      <w:lvlJc w:val="left"/>
      <w:pPr>
        <w:ind w:left="756" w:hanging="1080"/>
      </w:pPr>
      <w:rPr>
        <w:rFonts w:hint="default"/>
      </w:rPr>
    </w:lvl>
    <w:lvl w:ilvl="7">
      <w:start w:val="1"/>
      <w:numFmt w:val="decimal"/>
      <w:lvlText w:val="%1.%2.%3.%4.%5.%6.%7.%8."/>
      <w:lvlJc w:val="left"/>
      <w:pPr>
        <w:ind w:left="1260" w:hanging="1224"/>
      </w:pPr>
      <w:rPr>
        <w:rFonts w:hint="default"/>
      </w:rPr>
    </w:lvl>
    <w:lvl w:ilvl="8">
      <w:start w:val="1"/>
      <w:numFmt w:val="decimal"/>
      <w:lvlText w:val="%1.%2.%3.%4.%5.%6.%7.%8.%9."/>
      <w:lvlJc w:val="left"/>
      <w:pPr>
        <w:ind w:left="1836" w:hanging="1440"/>
      </w:pPr>
      <w:rPr>
        <w:rFonts w:hint="default"/>
      </w:rPr>
    </w:lvl>
  </w:abstractNum>
  <w:abstractNum w:abstractNumId="22">
    <w:nsid w:val="6AA75388"/>
    <w:multiLevelType w:val="hybridMultilevel"/>
    <w:tmpl w:val="9162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D35B60"/>
    <w:multiLevelType w:val="hybridMultilevel"/>
    <w:tmpl w:val="90E8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5A0E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C20248E"/>
    <w:multiLevelType w:val="multilevel"/>
    <w:tmpl w:val="4F3E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F85DE4"/>
    <w:multiLevelType w:val="hybridMultilevel"/>
    <w:tmpl w:val="96D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9"/>
  </w:num>
  <w:num w:numId="14">
    <w:abstractNumId w:val="11"/>
  </w:num>
  <w:num w:numId="15">
    <w:abstractNumId w:val="26"/>
  </w:num>
  <w:num w:numId="16">
    <w:abstractNumId w:val="14"/>
  </w:num>
  <w:num w:numId="17">
    <w:abstractNumId w:val="1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8">
    <w:abstractNumId w:val="2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9">
    <w:abstractNumId w:val="24"/>
  </w:num>
  <w:num w:numId="20">
    <w:abstractNumId w:val="21"/>
  </w:num>
  <w:num w:numId="21">
    <w:abstractNumId w:val="21"/>
    <w:lvlOverride w:ilvl="0">
      <w:lvl w:ilvl="0">
        <w:start w:val="1"/>
        <w:numFmt w:val="decimal"/>
        <w:pStyle w:val="Requirement1"/>
        <w:lvlText w:val="R.%1"/>
        <w:lvlJc w:val="left"/>
        <w:pPr>
          <w:ind w:left="360" w:hanging="360"/>
        </w:pPr>
        <w:rPr>
          <w:rFonts w:hint="default"/>
        </w:rPr>
      </w:lvl>
    </w:lvlOverride>
    <w:lvlOverride w:ilvl="1">
      <w:lvl w:ilvl="1">
        <w:start w:val="1"/>
        <w:numFmt w:val="decimal"/>
        <w:lvlText w:val="R.%1.%2"/>
        <w:lvlJc w:val="left"/>
        <w:pPr>
          <w:ind w:left="360" w:hanging="360"/>
        </w:pPr>
        <w:rPr>
          <w:rFonts w:hint="default"/>
        </w:rPr>
      </w:lvl>
    </w:lvlOverride>
    <w:lvlOverride w:ilvl="2">
      <w:lvl w:ilvl="2">
        <w:start w:val="1"/>
        <w:numFmt w:val="decimal"/>
        <w:lvlText w:val="R.%1.%2.%3"/>
        <w:lvlJc w:val="left"/>
        <w:pPr>
          <w:ind w:left="360" w:hanging="360"/>
        </w:pPr>
        <w:rPr>
          <w:rFonts w:hint="default"/>
        </w:rPr>
      </w:lvl>
    </w:lvlOverride>
    <w:lvlOverride w:ilvl="3">
      <w:lvl w:ilvl="3">
        <w:start w:val="1"/>
        <w:numFmt w:val="decimal"/>
        <w:lvlText w:val="R.%1.%2.%3.%4"/>
        <w:lvlJc w:val="left"/>
        <w:pPr>
          <w:ind w:left="360" w:hanging="360"/>
        </w:pPr>
        <w:rPr>
          <w:rFonts w:hint="default"/>
        </w:rPr>
      </w:lvl>
    </w:lvlOverride>
    <w:lvlOverride w:ilvl="4">
      <w:lvl w:ilvl="4">
        <w:start w:val="1"/>
        <w:numFmt w:val="decimal"/>
        <w:lvlText w:val="R.%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22">
    <w:abstractNumId w:val="21"/>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22"/>
  </w:num>
  <w:num w:numId="40">
    <w:abstractNumId w:val="13"/>
  </w:num>
  <w:num w:numId="41">
    <w:abstractNumId w:val="20"/>
  </w:num>
  <w:num w:numId="42">
    <w:abstractNumId w:val="15"/>
  </w:num>
  <w:num w:numId="43">
    <w:abstractNumId w:val="23"/>
  </w:num>
  <w:num w:numId="44">
    <w:abstractNumId w:val="12"/>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oNotTrackMoves/>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C65E2C"/>
    <w:rsid w:val="00006E4A"/>
    <w:rsid w:val="0001007D"/>
    <w:rsid w:val="00011672"/>
    <w:rsid w:val="00014A1A"/>
    <w:rsid w:val="00015064"/>
    <w:rsid w:val="00015962"/>
    <w:rsid w:val="000233B4"/>
    <w:rsid w:val="0002372C"/>
    <w:rsid w:val="000244E1"/>
    <w:rsid w:val="000261D5"/>
    <w:rsid w:val="0002645E"/>
    <w:rsid w:val="000304B3"/>
    <w:rsid w:val="00033AE8"/>
    <w:rsid w:val="00044913"/>
    <w:rsid w:val="0004529E"/>
    <w:rsid w:val="000524E4"/>
    <w:rsid w:val="0005679D"/>
    <w:rsid w:val="00057131"/>
    <w:rsid w:val="00061FC6"/>
    <w:rsid w:val="00067E7F"/>
    <w:rsid w:val="0007648D"/>
    <w:rsid w:val="0008513F"/>
    <w:rsid w:val="0008690B"/>
    <w:rsid w:val="00090635"/>
    <w:rsid w:val="000919BA"/>
    <w:rsid w:val="00092B7D"/>
    <w:rsid w:val="000977E0"/>
    <w:rsid w:val="000A0D61"/>
    <w:rsid w:val="000B469E"/>
    <w:rsid w:val="000C5EB7"/>
    <w:rsid w:val="000D0CA3"/>
    <w:rsid w:val="000D2B2A"/>
    <w:rsid w:val="000D6555"/>
    <w:rsid w:val="000E0891"/>
    <w:rsid w:val="000E3667"/>
    <w:rsid w:val="000E582F"/>
    <w:rsid w:val="000F19D2"/>
    <w:rsid w:val="000F1CC5"/>
    <w:rsid w:val="000F27C5"/>
    <w:rsid w:val="000F3114"/>
    <w:rsid w:val="000F3170"/>
    <w:rsid w:val="000F3526"/>
    <w:rsid w:val="000F7F7B"/>
    <w:rsid w:val="001027B2"/>
    <w:rsid w:val="0010639C"/>
    <w:rsid w:val="00107306"/>
    <w:rsid w:val="00110448"/>
    <w:rsid w:val="0011097A"/>
    <w:rsid w:val="00115EE0"/>
    <w:rsid w:val="00116183"/>
    <w:rsid w:val="001177AF"/>
    <w:rsid w:val="00131130"/>
    <w:rsid w:val="0013191F"/>
    <w:rsid w:val="00140A5E"/>
    <w:rsid w:val="001457D1"/>
    <w:rsid w:val="00152A5E"/>
    <w:rsid w:val="0015422D"/>
    <w:rsid w:val="0015633C"/>
    <w:rsid w:val="00160590"/>
    <w:rsid w:val="001621F5"/>
    <w:rsid w:val="001633AF"/>
    <w:rsid w:val="00164442"/>
    <w:rsid w:val="00170222"/>
    <w:rsid w:val="001714E7"/>
    <w:rsid w:val="00173087"/>
    <w:rsid w:val="0017391D"/>
    <w:rsid w:val="00174837"/>
    <w:rsid w:val="0017534D"/>
    <w:rsid w:val="001769C8"/>
    <w:rsid w:val="00180F7A"/>
    <w:rsid w:val="00183EDF"/>
    <w:rsid w:val="00184424"/>
    <w:rsid w:val="001850F7"/>
    <w:rsid w:val="00185D59"/>
    <w:rsid w:val="00186642"/>
    <w:rsid w:val="00187119"/>
    <w:rsid w:val="001937A0"/>
    <w:rsid w:val="001949CC"/>
    <w:rsid w:val="0019537C"/>
    <w:rsid w:val="00197EFE"/>
    <w:rsid w:val="001A46B8"/>
    <w:rsid w:val="001A6537"/>
    <w:rsid w:val="001A65D3"/>
    <w:rsid w:val="001A734C"/>
    <w:rsid w:val="001B3444"/>
    <w:rsid w:val="001B72B9"/>
    <w:rsid w:val="001C16AA"/>
    <w:rsid w:val="001C1D92"/>
    <w:rsid w:val="001C7436"/>
    <w:rsid w:val="001C7CB5"/>
    <w:rsid w:val="001D0CAE"/>
    <w:rsid w:val="001D128B"/>
    <w:rsid w:val="001D2B22"/>
    <w:rsid w:val="001D2E27"/>
    <w:rsid w:val="001D4298"/>
    <w:rsid w:val="001D73A7"/>
    <w:rsid w:val="001E2920"/>
    <w:rsid w:val="001E4CD7"/>
    <w:rsid w:val="001E4D57"/>
    <w:rsid w:val="001F06D5"/>
    <w:rsid w:val="001F178B"/>
    <w:rsid w:val="001F2A55"/>
    <w:rsid w:val="001F64AC"/>
    <w:rsid w:val="00200E66"/>
    <w:rsid w:val="0020325D"/>
    <w:rsid w:val="00206948"/>
    <w:rsid w:val="002069F2"/>
    <w:rsid w:val="00210C4E"/>
    <w:rsid w:val="00211DF2"/>
    <w:rsid w:val="00213A59"/>
    <w:rsid w:val="00215825"/>
    <w:rsid w:val="002236B6"/>
    <w:rsid w:val="002265E2"/>
    <w:rsid w:val="00230A29"/>
    <w:rsid w:val="0023403E"/>
    <w:rsid w:val="00236FC7"/>
    <w:rsid w:val="00242960"/>
    <w:rsid w:val="00246241"/>
    <w:rsid w:val="002462CD"/>
    <w:rsid w:val="00253896"/>
    <w:rsid w:val="00254ADF"/>
    <w:rsid w:val="002556C9"/>
    <w:rsid w:val="00256796"/>
    <w:rsid w:val="002616E7"/>
    <w:rsid w:val="00262035"/>
    <w:rsid w:val="0026508B"/>
    <w:rsid w:val="00266293"/>
    <w:rsid w:val="00272C9E"/>
    <w:rsid w:val="00280278"/>
    <w:rsid w:val="00280C68"/>
    <w:rsid w:val="00281517"/>
    <w:rsid w:val="002855B7"/>
    <w:rsid w:val="00287E09"/>
    <w:rsid w:val="0029245F"/>
    <w:rsid w:val="002933A6"/>
    <w:rsid w:val="00295F8C"/>
    <w:rsid w:val="002A0CD3"/>
    <w:rsid w:val="002A45B2"/>
    <w:rsid w:val="002A4DE1"/>
    <w:rsid w:val="002B0441"/>
    <w:rsid w:val="002B0BF2"/>
    <w:rsid w:val="002B394D"/>
    <w:rsid w:val="002B78C4"/>
    <w:rsid w:val="002C252D"/>
    <w:rsid w:val="002D060E"/>
    <w:rsid w:val="002D0794"/>
    <w:rsid w:val="002D0A1E"/>
    <w:rsid w:val="002E6506"/>
    <w:rsid w:val="002E74DB"/>
    <w:rsid w:val="002F09A3"/>
    <w:rsid w:val="002F1651"/>
    <w:rsid w:val="002F2FCE"/>
    <w:rsid w:val="002F37E7"/>
    <w:rsid w:val="002F6883"/>
    <w:rsid w:val="002F6A5D"/>
    <w:rsid w:val="003013AB"/>
    <w:rsid w:val="00302336"/>
    <w:rsid w:val="00304993"/>
    <w:rsid w:val="00306FC0"/>
    <w:rsid w:val="003108CE"/>
    <w:rsid w:val="00316D88"/>
    <w:rsid w:val="00322D19"/>
    <w:rsid w:val="00331885"/>
    <w:rsid w:val="0033616B"/>
    <w:rsid w:val="003460D9"/>
    <w:rsid w:val="00346728"/>
    <w:rsid w:val="0035012A"/>
    <w:rsid w:val="003512C6"/>
    <w:rsid w:val="00354F2A"/>
    <w:rsid w:val="00360A5D"/>
    <w:rsid w:val="003633DF"/>
    <w:rsid w:val="00366003"/>
    <w:rsid w:val="0037178F"/>
    <w:rsid w:val="003749BD"/>
    <w:rsid w:val="003756BA"/>
    <w:rsid w:val="00380570"/>
    <w:rsid w:val="00381E7A"/>
    <w:rsid w:val="00382FB0"/>
    <w:rsid w:val="00384599"/>
    <w:rsid w:val="00387BD2"/>
    <w:rsid w:val="00391EDB"/>
    <w:rsid w:val="00392C44"/>
    <w:rsid w:val="003A0D83"/>
    <w:rsid w:val="003A15C3"/>
    <w:rsid w:val="003A29EC"/>
    <w:rsid w:val="003A2A3B"/>
    <w:rsid w:val="003A430B"/>
    <w:rsid w:val="003A4D0F"/>
    <w:rsid w:val="003B14F9"/>
    <w:rsid w:val="003B56BD"/>
    <w:rsid w:val="003B60FC"/>
    <w:rsid w:val="003C4C4D"/>
    <w:rsid w:val="003D6E55"/>
    <w:rsid w:val="003E18F1"/>
    <w:rsid w:val="003E2DFA"/>
    <w:rsid w:val="003E3F82"/>
    <w:rsid w:val="003E490B"/>
    <w:rsid w:val="003E4C28"/>
    <w:rsid w:val="003E7D18"/>
    <w:rsid w:val="003F0BF7"/>
    <w:rsid w:val="003F0E4C"/>
    <w:rsid w:val="003F3966"/>
    <w:rsid w:val="003F7201"/>
    <w:rsid w:val="00403386"/>
    <w:rsid w:val="0041315A"/>
    <w:rsid w:val="00420A99"/>
    <w:rsid w:val="0042120D"/>
    <w:rsid w:val="0042147D"/>
    <w:rsid w:val="00421C08"/>
    <w:rsid w:val="00422AFC"/>
    <w:rsid w:val="00425F1E"/>
    <w:rsid w:val="00435C5D"/>
    <w:rsid w:val="00436400"/>
    <w:rsid w:val="00436456"/>
    <w:rsid w:val="004407B2"/>
    <w:rsid w:val="00442785"/>
    <w:rsid w:val="00451E17"/>
    <w:rsid w:val="0046035C"/>
    <w:rsid w:val="0046373C"/>
    <w:rsid w:val="00471164"/>
    <w:rsid w:val="004715A6"/>
    <w:rsid w:val="00474B2D"/>
    <w:rsid w:val="004751DF"/>
    <w:rsid w:val="0047682A"/>
    <w:rsid w:val="004816DE"/>
    <w:rsid w:val="00481C5E"/>
    <w:rsid w:val="004925A7"/>
    <w:rsid w:val="004A1484"/>
    <w:rsid w:val="004A15BB"/>
    <w:rsid w:val="004A3E4E"/>
    <w:rsid w:val="004A4510"/>
    <w:rsid w:val="004A5D66"/>
    <w:rsid w:val="004B27BE"/>
    <w:rsid w:val="004B63E2"/>
    <w:rsid w:val="004B677B"/>
    <w:rsid w:val="004C165E"/>
    <w:rsid w:val="004C230A"/>
    <w:rsid w:val="004C5266"/>
    <w:rsid w:val="004C545D"/>
    <w:rsid w:val="004C6CBA"/>
    <w:rsid w:val="004C75FC"/>
    <w:rsid w:val="004D01C0"/>
    <w:rsid w:val="004D3173"/>
    <w:rsid w:val="004D47AF"/>
    <w:rsid w:val="004D6FB6"/>
    <w:rsid w:val="004D76C3"/>
    <w:rsid w:val="004E1232"/>
    <w:rsid w:val="004E1A91"/>
    <w:rsid w:val="004E1BED"/>
    <w:rsid w:val="004E30A0"/>
    <w:rsid w:val="004E55A3"/>
    <w:rsid w:val="004F562C"/>
    <w:rsid w:val="005063C2"/>
    <w:rsid w:val="00514D95"/>
    <w:rsid w:val="005167FA"/>
    <w:rsid w:val="005178C7"/>
    <w:rsid w:val="00517EFB"/>
    <w:rsid w:val="00524113"/>
    <w:rsid w:val="005261EE"/>
    <w:rsid w:val="00531784"/>
    <w:rsid w:val="005317ED"/>
    <w:rsid w:val="00532E47"/>
    <w:rsid w:val="00535D01"/>
    <w:rsid w:val="00537965"/>
    <w:rsid w:val="00537CD6"/>
    <w:rsid w:val="0054341E"/>
    <w:rsid w:val="0054423C"/>
    <w:rsid w:val="00544CDE"/>
    <w:rsid w:val="0055438E"/>
    <w:rsid w:val="00556CA9"/>
    <w:rsid w:val="00557452"/>
    <w:rsid w:val="00557664"/>
    <w:rsid w:val="00560106"/>
    <w:rsid w:val="005654E7"/>
    <w:rsid w:val="00573DB3"/>
    <w:rsid w:val="00574486"/>
    <w:rsid w:val="005900F1"/>
    <w:rsid w:val="00591CCF"/>
    <w:rsid w:val="005B3581"/>
    <w:rsid w:val="005B709F"/>
    <w:rsid w:val="005B7A5F"/>
    <w:rsid w:val="005C01A8"/>
    <w:rsid w:val="005C171D"/>
    <w:rsid w:val="005C4095"/>
    <w:rsid w:val="005C52E2"/>
    <w:rsid w:val="005D086B"/>
    <w:rsid w:val="005D4C98"/>
    <w:rsid w:val="005D7B5E"/>
    <w:rsid w:val="005E2EF6"/>
    <w:rsid w:val="005F5728"/>
    <w:rsid w:val="005F5851"/>
    <w:rsid w:val="0060167A"/>
    <w:rsid w:val="00605622"/>
    <w:rsid w:val="0061321A"/>
    <w:rsid w:val="00614273"/>
    <w:rsid w:val="00614397"/>
    <w:rsid w:val="006203A2"/>
    <w:rsid w:val="0062298A"/>
    <w:rsid w:val="00624458"/>
    <w:rsid w:val="0062663B"/>
    <w:rsid w:val="006304BD"/>
    <w:rsid w:val="00630C7B"/>
    <w:rsid w:val="00631039"/>
    <w:rsid w:val="006316BF"/>
    <w:rsid w:val="0063734C"/>
    <w:rsid w:val="00637CF5"/>
    <w:rsid w:val="0064421E"/>
    <w:rsid w:val="006454E8"/>
    <w:rsid w:val="0064683A"/>
    <w:rsid w:val="00654A09"/>
    <w:rsid w:val="00662D7F"/>
    <w:rsid w:val="0066797A"/>
    <w:rsid w:val="0067366C"/>
    <w:rsid w:val="00674259"/>
    <w:rsid w:val="0067688D"/>
    <w:rsid w:val="006810C4"/>
    <w:rsid w:val="006830A4"/>
    <w:rsid w:val="00683EE6"/>
    <w:rsid w:val="00683FDF"/>
    <w:rsid w:val="00690069"/>
    <w:rsid w:val="006918F5"/>
    <w:rsid w:val="006953F5"/>
    <w:rsid w:val="006972AA"/>
    <w:rsid w:val="006A17B5"/>
    <w:rsid w:val="006A2E75"/>
    <w:rsid w:val="006A5C67"/>
    <w:rsid w:val="006A6B40"/>
    <w:rsid w:val="006B176D"/>
    <w:rsid w:val="006B5A71"/>
    <w:rsid w:val="006B60AF"/>
    <w:rsid w:val="006C223B"/>
    <w:rsid w:val="006C3E2E"/>
    <w:rsid w:val="006C6FA7"/>
    <w:rsid w:val="006D1187"/>
    <w:rsid w:val="006D26D0"/>
    <w:rsid w:val="006D5601"/>
    <w:rsid w:val="006D612C"/>
    <w:rsid w:val="006D7EEE"/>
    <w:rsid w:val="006E20FF"/>
    <w:rsid w:val="006E5489"/>
    <w:rsid w:val="006F0EF3"/>
    <w:rsid w:val="006F1CB0"/>
    <w:rsid w:val="006F27BC"/>
    <w:rsid w:val="006F280D"/>
    <w:rsid w:val="006F3873"/>
    <w:rsid w:val="007033F1"/>
    <w:rsid w:val="00704AF5"/>
    <w:rsid w:val="007103BA"/>
    <w:rsid w:val="0071272F"/>
    <w:rsid w:val="00715067"/>
    <w:rsid w:val="00717431"/>
    <w:rsid w:val="00721B61"/>
    <w:rsid w:val="00722F81"/>
    <w:rsid w:val="00723BB0"/>
    <w:rsid w:val="007337C0"/>
    <w:rsid w:val="007347DD"/>
    <w:rsid w:val="00735E03"/>
    <w:rsid w:val="0074104E"/>
    <w:rsid w:val="00750A44"/>
    <w:rsid w:val="00752C02"/>
    <w:rsid w:val="007624B7"/>
    <w:rsid w:val="00773EE6"/>
    <w:rsid w:val="0077470E"/>
    <w:rsid w:val="00776E92"/>
    <w:rsid w:val="0078139F"/>
    <w:rsid w:val="00781630"/>
    <w:rsid w:val="0078323A"/>
    <w:rsid w:val="00784D9F"/>
    <w:rsid w:val="00790C7C"/>
    <w:rsid w:val="00792D7E"/>
    <w:rsid w:val="00792E67"/>
    <w:rsid w:val="00793C0C"/>
    <w:rsid w:val="00794633"/>
    <w:rsid w:val="007A4845"/>
    <w:rsid w:val="007A7E48"/>
    <w:rsid w:val="007B0010"/>
    <w:rsid w:val="007B0BFA"/>
    <w:rsid w:val="007B12A7"/>
    <w:rsid w:val="007B171F"/>
    <w:rsid w:val="007C0880"/>
    <w:rsid w:val="007C2248"/>
    <w:rsid w:val="007C4FE4"/>
    <w:rsid w:val="007C7BEB"/>
    <w:rsid w:val="007D08E9"/>
    <w:rsid w:val="007D474C"/>
    <w:rsid w:val="007D660F"/>
    <w:rsid w:val="007E212F"/>
    <w:rsid w:val="007E4F20"/>
    <w:rsid w:val="007E5915"/>
    <w:rsid w:val="007F568E"/>
    <w:rsid w:val="007F69ED"/>
    <w:rsid w:val="007F7441"/>
    <w:rsid w:val="00800748"/>
    <w:rsid w:val="00806C8F"/>
    <w:rsid w:val="00807B1F"/>
    <w:rsid w:val="00810CB1"/>
    <w:rsid w:val="00811272"/>
    <w:rsid w:val="008114A9"/>
    <w:rsid w:val="00824AB2"/>
    <w:rsid w:val="00825B7F"/>
    <w:rsid w:val="00830131"/>
    <w:rsid w:val="008304B8"/>
    <w:rsid w:val="00833538"/>
    <w:rsid w:val="008441CF"/>
    <w:rsid w:val="00844300"/>
    <w:rsid w:val="00855EA7"/>
    <w:rsid w:val="00862F20"/>
    <w:rsid w:val="00866F31"/>
    <w:rsid w:val="008670A5"/>
    <w:rsid w:val="00867E85"/>
    <w:rsid w:val="00872B61"/>
    <w:rsid w:val="008749ED"/>
    <w:rsid w:val="0089204B"/>
    <w:rsid w:val="008920D7"/>
    <w:rsid w:val="00895EB2"/>
    <w:rsid w:val="008A0D52"/>
    <w:rsid w:val="008A3A13"/>
    <w:rsid w:val="008B014F"/>
    <w:rsid w:val="008B024B"/>
    <w:rsid w:val="008B3B48"/>
    <w:rsid w:val="008B5ACC"/>
    <w:rsid w:val="008B5E1B"/>
    <w:rsid w:val="008C2B4F"/>
    <w:rsid w:val="008D0525"/>
    <w:rsid w:val="008D285B"/>
    <w:rsid w:val="008D29C4"/>
    <w:rsid w:val="008D490B"/>
    <w:rsid w:val="008D67ED"/>
    <w:rsid w:val="008E5DF4"/>
    <w:rsid w:val="008E6EEA"/>
    <w:rsid w:val="008E7DE2"/>
    <w:rsid w:val="008F0C04"/>
    <w:rsid w:val="008F29EE"/>
    <w:rsid w:val="008F39D6"/>
    <w:rsid w:val="00903EA7"/>
    <w:rsid w:val="00904BD5"/>
    <w:rsid w:val="00904D45"/>
    <w:rsid w:val="00906C17"/>
    <w:rsid w:val="00907BE4"/>
    <w:rsid w:val="00910E56"/>
    <w:rsid w:val="00910EB6"/>
    <w:rsid w:val="00914143"/>
    <w:rsid w:val="00916AB0"/>
    <w:rsid w:val="00916ADC"/>
    <w:rsid w:val="0092354F"/>
    <w:rsid w:val="009258F3"/>
    <w:rsid w:val="009330CE"/>
    <w:rsid w:val="009332F2"/>
    <w:rsid w:val="0093362D"/>
    <w:rsid w:val="00935609"/>
    <w:rsid w:val="00942040"/>
    <w:rsid w:val="00951DA1"/>
    <w:rsid w:val="00954F82"/>
    <w:rsid w:val="00957E20"/>
    <w:rsid w:val="00960245"/>
    <w:rsid w:val="00961408"/>
    <w:rsid w:val="00964078"/>
    <w:rsid w:val="00965988"/>
    <w:rsid w:val="009706DC"/>
    <w:rsid w:val="00970F11"/>
    <w:rsid w:val="00971A5B"/>
    <w:rsid w:val="00972B2D"/>
    <w:rsid w:val="009746FC"/>
    <w:rsid w:val="0097791B"/>
    <w:rsid w:val="0098196B"/>
    <w:rsid w:val="00987959"/>
    <w:rsid w:val="00990E0E"/>
    <w:rsid w:val="00996166"/>
    <w:rsid w:val="009976D5"/>
    <w:rsid w:val="00997FD7"/>
    <w:rsid w:val="009A315B"/>
    <w:rsid w:val="009A7AE8"/>
    <w:rsid w:val="009B0896"/>
    <w:rsid w:val="009B1961"/>
    <w:rsid w:val="009B5562"/>
    <w:rsid w:val="009B7357"/>
    <w:rsid w:val="009C265F"/>
    <w:rsid w:val="009D39AA"/>
    <w:rsid w:val="009D4604"/>
    <w:rsid w:val="009D5A43"/>
    <w:rsid w:val="009D5BA3"/>
    <w:rsid w:val="009D6BE5"/>
    <w:rsid w:val="009E2868"/>
    <w:rsid w:val="009E3E71"/>
    <w:rsid w:val="009E58DA"/>
    <w:rsid w:val="009E7A85"/>
    <w:rsid w:val="009F1D73"/>
    <w:rsid w:val="009F4864"/>
    <w:rsid w:val="009F5525"/>
    <w:rsid w:val="009F5FE9"/>
    <w:rsid w:val="009F76AB"/>
    <w:rsid w:val="00A07DAC"/>
    <w:rsid w:val="00A127CD"/>
    <w:rsid w:val="00A128A0"/>
    <w:rsid w:val="00A13C45"/>
    <w:rsid w:val="00A13F65"/>
    <w:rsid w:val="00A15111"/>
    <w:rsid w:val="00A164EE"/>
    <w:rsid w:val="00A179D3"/>
    <w:rsid w:val="00A2793D"/>
    <w:rsid w:val="00A310EE"/>
    <w:rsid w:val="00A35877"/>
    <w:rsid w:val="00A3606F"/>
    <w:rsid w:val="00A367CA"/>
    <w:rsid w:val="00A421F1"/>
    <w:rsid w:val="00A43377"/>
    <w:rsid w:val="00A507E4"/>
    <w:rsid w:val="00A53ACA"/>
    <w:rsid w:val="00A55427"/>
    <w:rsid w:val="00A555A4"/>
    <w:rsid w:val="00A55EAB"/>
    <w:rsid w:val="00A61A9A"/>
    <w:rsid w:val="00A6690D"/>
    <w:rsid w:val="00A7016B"/>
    <w:rsid w:val="00A716ED"/>
    <w:rsid w:val="00A71995"/>
    <w:rsid w:val="00A7260E"/>
    <w:rsid w:val="00A742C7"/>
    <w:rsid w:val="00A75261"/>
    <w:rsid w:val="00A770AA"/>
    <w:rsid w:val="00A810C3"/>
    <w:rsid w:val="00A84ABD"/>
    <w:rsid w:val="00A90673"/>
    <w:rsid w:val="00A917AE"/>
    <w:rsid w:val="00A92424"/>
    <w:rsid w:val="00AA2DF1"/>
    <w:rsid w:val="00AA4047"/>
    <w:rsid w:val="00AB0815"/>
    <w:rsid w:val="00AB6080"/>
    <w:rsid w:val="00AC025B"/>
    <w:rsid w:val="00AC42A8"/>
    <w:rsid w:val="00AC6588"/>
    <w:rsid w:val="00AC6F7A"/>
    <w:rsid w:val="00AD17F7"/>
    <w:rsid w:val="00AD490C"/>
    <w:rsid w:val="00AD73C5"/>
    <w:rsid w:val="00AE3D3B"/>
    <w:rsid w:val="00AE710B"/>
    <w:rsid w:val="00AF01B0"/>
    <w:rsid w:val="00AF236E"/>
    <w:rsid w:val="00AF37C7"/>
    <w:rsid w:val="00AF5F9B"/>
    <w:rsid w:val="00AF65CB"/>
    <w:rsid w:val="00AF7D6B"/>
    <w:rsid w:val="00B028F2"/>
    <w:rsid w:val="00B12F6B"/>
    <w:rsid w:val="00B14FD0"/>
    <w:rsid w:val="00B214A6"/>
    <w:rsid w:val="00B2335A"/>
    <w:rsid w:val="00B26FE1"/>
    <w:rsid w:val="00B279FA"/>
    <w:rsid w:val="00B27D43"/>
    <w:rsid w:val="00B30B86"/>
    <w:rsid w:val="00B40328"/>
    <w:rsid w:val="00B411D3"/>
    <w:rsid w:val="00B47CC9"/>
    <w:rsid w:val="00B510B2"/>
    <w:rsid w:val="00B517AD"/>
    <w:rsid w:val="00B55988"/>
    <w:rsid w:val="00B5680D"/>
    <w:rsid w:val="00B5682B"/>
    <w:rsid w:val="00B643A9"/>
    <w:rsid w:val="00B72E70"/>
    <w:rsid w:val="00B76E10"/>
    <w:rsid w:val="00B8041D"/>
    <w:rsid w:val="00B82BC1"/>
    <w:rsid w:val="00B86960"/>
    <w:rsid w:val="00B908D1"/>
    <w:rsid w:val="00B9451A"/>
    <w:rsid w:val="00B946E8"/>
    <w:rsid w:val="00B9570B"/>
    <w:rsid w:val="00BA63FF"/>
    <w:rsid w:val="00BB05ED"/>
    <w:rsid w:val="00BB096D"/>
    <w:rsid w:val="00BB2512"/>
    <w:rsid w:val="00BB44D8"/>
    <w:rsid w:val="00BB54EF"/>
    <w:rsid w:val="00BC4A94"/>
    <w:rsid w:val="00BC61D8"/>
    <w:rsid w:val="00BD100A"/>
    <w:rsid w:val="00BD1F3C"/>
    <w:rsid w:val="00BE5C08"/>
    <w:rsid w:val="00BE6EC9"/>
    <w:rsid w:val="00BF085B"/>
    <w:rsid w:val="00BF295F"/>
    <w:rsid w:val="00BF5645"/>
    <w:rsid w:val="00BF6CED"/>
    <w:rsid w:val="00C01C9B"/>
    <w:rsid w:val="00C01D4D"/>
    <w:rsid w:val="00C01DE5"/>
    <w:rsid w:val="00C02DC3"/>
    <w:rsid w:val="00C02F7A"/>
    <w:rsid w:val="00C03662"/>
    <w:rsid w:val="00C042DA"/>
    <w:rsid w:val="00C059E7"/>
    <w:rsid w:val="00C067A0"/>
    <w:rsid w:val="00C067FE"/>
    <w:rsid w:val="00C11D38"/>
    <w:rsid w:val="00C139B7"/>
    <w:rsid w:val="00C13C46"/>
    <w:rsid w:val="00C153F0"/>
    <w:rsid w:val="00C1588F"/>
    <w:rsid w:val="00C158A2"/>
    <w:rsid w:val="00C26380"/>
    <w:rsid w:val="00C304AB"/>
    <w:rsid w:val="00C32DEB"/>
    <w:rsid w:val="00C3686F"/>
    <w:rsid w:val="00C37922"/>
    <w:rsid w:val="00C42361"/>
    <w:rsid w:val="00C52459"/>
    <w:rsid w:val="00C5743B"/>
    <w:rsid w:val="00C57B60"/>
    <w:rsid w:val="00C6053F"/>
    <w:rsid w:val="00C610D5"/>
    <w:rsid w:val="00C64F8B"/>
    <w:rsid w:val="00C65E2C"/>
    <w:rsid w:val="00C675E7"/>
    <w:rsid w:val="00C74F0F"/>
    <w:rsid w:val="00C77507"/>
    <w:rsid w:val="00C80665"/>
    <w:rsid w:val="00C834C6"/>
    <w:rsid w:val="00C85170"/>
    <w:rsid w:val="00C85174"/>
    <w:rsid w:val="00C90BE4"/>
    <w:rsid w:val="00C92754"/>
    <w:rsid w:val="00C94A2F"/>
    <w:rsid w:val="00C974DC"/>
    <w:rsid w:val="00CA125C"/>
    <w:rsid w:val="00CB3E6C"/>
    <w:rsid w:val="00CB4B5B"/>
    <w:rsid w:val="00CB5F3E"/>
    <w:rsid w:val="00CC1017"/>
    <w:rsid w:val="00CC13EC"/>
    <w:rsid w:val="00CC593A"/>
    <w:rsid w:val="00CC6071"/>
    <w:rsid w:val="00CC694A"/>
    <w:rsid w:val="00CD1D2C"/>
    <w:rsid w:val="00CD5BF5"/>
    <w:rsid w:val="00CE1A9D"/>
    <w:rsid w:val="00CE4A20"/>
    <w:rsid w:val="00CE6860"/>
    <w:rsid w:val="00CF2F9F"/>
    <w:rsid w:val="00CF758E"/>
    <w:rsid w:val="00D00CA6"/>
    <w:rsid w:val="00D01151"/>
    <w:rsid w:val="00D019F2"/>
    <w:rsid w:val="00D049C7"/>
    <w:rsid w:val="00D10E73"/>
    <w:rsid w:val="00D237AF"/>
    <w:rsid w:val="00D24987"/>
    <w:rsid w:val="00D279DF"/>
    <w:rsid w:val="00D33333"/>
    <w:rsid w:val="00D33580"/>
    <w:rsid w:val="00D41865"/>
    <w:rsid w:val="00D45405"/>
    <w:rsid w:val="00D518EF"/>
    <w:rsid w:val="00D51E4E"/>
    <w:rsid w:val="00D62586"/>
    <w:rsid w:val="00D63D3F"/>
    <w:rsid w:val="00D670EB"/>
    <w:rsid w:val="00D72328"/>
    <w:rsid w:val="00D7241B"/>
    <w:rsid w:val="00D729DD"/>
    <w:rsid w:val="00D815F6"/>
    <w:rsid w:val="00D86AB0"/>
    <w:rsid w:val="00D941EA"/>
    <w:rsid w:val="00D943A6"/>
    <w:rsid w:val="00D97EC5"/>
    <w:rsid w:val="00DA2B23"/>
    <w:rsid w:val="00DA2E4E"/>
    <w:rsid w:val="00DA4B44"/>
    <w:rsid w:val="00DA5A29"/>
    <w:rsid w:val="00DA6673"/>
    <w:rsid w:val="00DB00F3"/>
    <w:rsid w:val="00DB04B6"/>
    <w:rsid w:val="00DB74F8"/>
    <w:rsid w:val="00DC2703"/>
    <w:rsid w:val="00DC3506"/>
    <w:rsid w:val="00DC5AED"/>
    <w:rsid w:val="00DD1496"/>
    <w:rsid w:val="00DD1EA9"/>
    <w:rsid w:val="00DD7066"/>
    <w:rsid w:val="00DD77A3"/>
    <w:rsid w:val="00DE2548"/>
    <w:rsid w:val="00DE510F"/>
    <w:rsid w:val="00DE622A"/>
    <w:rsid w:val="00DF1F66"/>
    <w:rsid w:val="00DF69EE"/>
    <w:rsid w:val="00E025BC"/>
    <w:rsid w:val="00E06EC7"/>
    <w:rsid w:val="00E11AF8"/>
    <w:rsid w:val="00E14550"/>
    <w:rsid w:val="00E210FB"/>
    <w:rsid w:val="00E3320D"/>
    <w:rsid w:val="00E35AD3"/>
    <w:rsid w:val="00E442E4"/>
    <w:rsid w:val="00E47A98"/>
    <w:rsid w:val="00E5404B"/>
    <w:rsid w:val="00E600E0"/>
    <w:rsid w:val="00E61614"/>
    <w:rsid w:val="00E62440"/>
    <w:rsid w:val="00E64905"/>
    <w:rsid w:val="00E6650C"/>
    <w:rsid w:val="00E66805"/>
    <w:rsid w:val="00E6754D"/>
    <w:rsid w:val="00E81AEA"/>
    <w:rsid w:val="00E95F2F"/>
    <w:rsid w:val="00EA2C74"/>
    <w:rsid w:val="00EA398C"/>
    <w:rsid w:val="00EA6755"/>
    <w:rsid w:val="00EA6AAD"/>
    <w:rsid w:val="00EA7404"/>
    <w:rsid w:val="00EB0680"/>
    <w:rsid w:val="00EC0C19"/>
    <w:rsid w:val="00EC3D6D"/>
    <w:rsid w:val="00EC510C"/>
    <w:rsid w:val="00EC6244"/>
    <w:rsid w:val="00ED4513"/>
    <w:rsid w:val="00ED7913"/>
    <w:rsid w:val="00ED7F7C"/>
    <w:rsid w:val="00EE1234"/>
    <w:rsid w:val="00EF4798"/>
    <w:rsid w:val="00EF4DD6"/>
    <w:rsid w:val="00EF52F2"/>
    <w:rsid w:val="00F01AE6"/>
    <w:rsid w:val="00F05A2E"/>
    <w:rsid w:val="00F129E3"/>
    <w:rsid w:val="00F2050C"/>
    <w:rsid w:val="00F217E8"/>
    <w:rsid w:val="00F22A2C"/>
    <w:rsid w:val="00F244F3"/>
    <w:rsid w:val="00F24F17"/>
    <w:rsid w:val="00F2673D"/>
    <w:rsid w:val="00F33AA5"/>
    <w:rsid w:val="00F4037E"/>
    <w:rsid w:val="00F40C49"/>
    <w:rsid w:val="00F434DB"/>
    <w:rsid w:val="00F45BF8"/>
    <w:rsid w:val="00F5399D"/>
    <w:rsid w:val="00F54F6A"/>
    <w:rsid w:val="00F55805"/>
    <w:rsid w:val="00F55A8E"/>
    <w:rsid w:val="00F57A7E"/>
    <w:rsid w:val="00F623E8"/>
    <w:rsid w:val="00F6279C"/>
    <w:rsid w:val="00F70873"/>
    <w:rsid w:val="00F70D5F"/>
    <w:rsid w:val="00F73F06"/>
    <w:rsid w:val="00F85564"/>
    <w:rsid w:val="00FA6FA8"/>
    <w:rsid w:val="00FB2664"/>
    <w:rsid w:val="00FB5851"/>
    <w:rsid w:val="00FB77A5"/>
    <w:rsid w:val="00FC1C6A"/>
    <w:rsid w:val="00FC575C"/>
    <w:rsid w:val="00FD2426"/>
    <w:rsid w:val="00FE223B"/>
    <w:rsid w:val="00FE2EDF"/>
    <w:rsid w:val="00FE5419"/>
    <w:rsid w:val="00FF498E"/>
    <w:rsid w:val="00FF58EB"/>
    <w:rsid w:val="00FF6321"/>
    <w:rsid w:val="00FF69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40"/>
    <w:rPr>
      <w:sz w:val="20"/>
      <w:szCs w:val="20"/>
    </w:rPr>
  </w:style>
  <w:style w:type="paragraph" w:styleId="Heading1">
    <w:name w:val="heading 1"/>
    <w:basedOn w:val="Normal"/>
    <w:next w:val="Normal"/>
    <w:link w:val="Heading1Char"/>
    <w:qFormat/>
    <w:rsid w:val="00942040"/>
    <w:pPr>
      <w:keepNext/>
      <w:numPr>
        <w:numId w:val="14"/>
      </w:numPr>
      <w:tabs>
        <w:tab w:val="center" w:pos="4680"/>
      </w:tabs>
      <w:spacing w:before="360" w:after="0" w:line="240" w:lineRule="auto"/>
      <w:outlineLvl w:val="0"/>
    </w:pPr>
    <w:rPr>
      <w:rFonts w:eastAsia="Times New Roman" w:cstheme="minorHAnsi"/>
      <w:b/>
      <w:smallCaps/>
      <w:noProof/>
      <w:spacing w:val="30"/>
      <w:sz w:val="28"/>
      <w:szCs w:val="28"/>
    </w:rPr>
  </w:style>
  <w:style w:type="paragraph" w:styleId="Heading2">
    <w:name w:val="heading 2"/>
    <w:basedOn w:val="Heading1"/>
    <w:next w:val="Normal"/>
    <w:link w:val="Heading2Char"/>
    <w:uiPriority w:val="9"/>
    <w:unhideWhenUsed/>
    <w:qFormat/>
    <w:rsid w:val="00942040"/>
    <w:pPr>
      <w:numPr>
        <w:ilvl w:val="1"/>
      </w:numPr>
      <w:tabs>
        <w:tab w:val="clear" w:pos="4680"/>
      </w:tabs>
      <w:ind w:left="540" w:hanging="522"/>
      <w:outlineLvl w:val="1"/>
    </w:pPr>
    <w:rPr>
      <w:sz w:val="24"/>
      <w:szCs w:val="24"/>
    </w:rPr>
  </w:style>
  <w:style w:type="paragraph" w:styleId="Heading3">
    <w:name w:val="heading 3"/>
    <w:basedOn w:val="Heading2"/>
    <w:next w:val="Normal"/>
    <w:link w:val="Heading3Char"/>
    <w:uiPriority w:val="9"/>
    <w:unhideWhenUsed/>
    <w:qFormat/>
    <w:rsid w:val="008E5DF4"/>
    <w:pPr>
      <w:numPr>
        <w:ilvl w:val="2"/>
      </w:numPr>
      <w:ind w:left="540"/>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2040"/>
    <w:rPr>
      <w:rFonts w:eastAsia="Times New Roman" w:cstheme="minorHAnsi"/>
      <w:b/>
      <w:smallCaps/>
      <w:noProof/>
      <w:spacing w:val="30"/>
      <w:sz w:val="28"/>
      <w:szCs w:val="28"/>
    </w:rPr>
  </w:style>
  <w:style w:type="paragraph" w:customStyle="1" w:styleId="SubTitle2">
    <w:name w:val="Sub Title 2"/>
    <w:basedOn w:val="Heading3"/>
    <w:next w:val="StyleSub-Title1Violet"/>
    <w:rsid w:val="00272C9E"/>
    <w:pPr>
      <w:tabs>
        <w:tab w:val="center" w:pos="4680"/>
      </w:tabs>
      <w:spacing w:before="0" w:after="1080"/>
      <w:ind w:left="-18"/>
      <w:jc w:val="right"/>
    </w:pPr>
    <w:rPr>
      <w:b w:val="0"/>
      <w:bCs/>
      <w:color w:val="C00000"/>
      <w:sz w:val="28"/>
      <w:szCs w:val="28"/>
    </w:rPr>
  </w:style>
  <w:style w:type="paragraph" w:customStyle="1" w:styleId="SubTitle3">
    <w:name w:val="Sub Title 3"/>
    <w:basedOn w:val="Normal"/>
    <w:rsid w:val="00C65E2C"/>
    <w:pPr>
      <w:tabs>
        <w:tab w:val="center" w:pos="4680"/>
      </w:tabs>
      <w:spacing w:after="0" w:line="240" w:lineRule="auto"/>
      <w:ind w:left="-18"/>
      <w:jc w:val="right"/>
    </w:pPr>
    <w:rPr>
      <w:rFonts w:ascii="Verdana" w:eastAsia="Times New Roman" w:hAnsi="Verdana" w:cs="Times New Roman"/>
      <w:noProof/>
      <w:color w:val="993300"/>
    </w:rPr>
  </w:style>
  <w:style w:type="paragraph" w:customStyle="1" w:styleId="StyleHeading124ptBoldOrangeRightAfter12ptTop">
    <w:name w:val="Style Heading 1 + 24 pt Bold Orange Right After:  12 pt Top: (..."/>
    <w:basedOn w:val="Heading1"/>
    <w:autoRedefine/>
    <w:rsid w:val="00904BD5"/>
    <w:pPr>
      <w:spacing w:after="120"/>
    </w:pPr>
    <w:rPr>
      <w:b w:val="0"/>
      <w:bCs/>
      <w:smallCaps w:val="0"/>
      <w:color w:val="808080"/>
      <w:spacing w:val="20"/>
      <w:sz w:val="72"/>
      <w:szCs w:val="72"/>
    </w:rPr>
  </w:style>
  <w:style w:type="paragraph" w:customStyle="1" w:styleId="StyleHeading116ptVioletRightBefore144ptAfter4">
    <w:name w:val="Style Heading 1 + 16 pt Violet Right Before:  144 pt After:  4 ..."/>
    <w:basedOn w:val="Heading1"/>
    <w:rsid w:val="00C65E2C"/>
    <w:pPr>
      <w:spacing w:before="2880" w:after="80"/>
    </w:pPr>
    <w:rPr>
      <w:color w:val="993300"/>
      <w:sz w:val="32"/>
    </w:rPr>
  </w:style>
  <w:style w:type="paragraph" w:customStyle="1" w:styleId="StyleSub-Title1Violet">
    <w:name w:val="Style Sub-Title 1 + Violet"/>
    <w:basedOn w:val="Normal"/>
    <w:rsid w:val="00C65E2C"/>
    <w:pPr>
      <w:keepNext/>
      <w:pBdr>
        <w:top w:val="single" w:sz="8" w:space="1" w:color="333333"/>
      </w:pBdr>
      <w:tabs>
        <w:tab w:val="center" w:pos="4680"/>
      </w:tabs>
      <w:spacing w:before="1200" w:after="0" w:line="240" w:lineRule="auto"/>
      <w:ind w:left="-14"/>
      <w:jc w:val="right"/>
      <w:outlineLvl w:val="0"/>
    </w:pPr>
    <w:rPr>
      <w:rFonts w:ascii="Verdana" w:eastAsia="Times New Roman" w:hAnsi="Verdana" w:cs="Times New Roman"/>
      <w:noProof/>
      <w:color w:val="808080"/>
      <w:sz w:val="24"/>
    </w:rPr>
  </w:style>
  <w:style w:type="character" w:customStyle="1" w:styleId="Heading3Char">
    <w:name w:val="Heading 3 Char"/>
    <w:basedOn w:val="DefaultParagraphFont"/>
    <w:link w:val="Heading3"/>
    <w:uiPriority w:val="9"/>
    <w:rsid w:val="008E5DF4"/>
    <w:rPr>
      <w:rFonts w:eastAsia="Times New Roman" w:cstheme="minorHAnsi"/>
      <w:b/>
      <w:smallCaps/>
      <w:noProof/>
      <w:spacing w:val="30"/>
    </w:rPr>
  </w:style>
  <w:style w:type="paragraph" w:styleId="BalloonText">
    <w:name w:val="Balloon Text"/>
    <w:basedOn w:val="Normal"/>
    <w:link w:val="BalloonTextChar"/>
    <w:uiPriority w:val="99"/>
    <w:semiHidden/>
    <w:unhideWhenUsed/>
    <w:rsid w:val="00C65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E2C"/>
    <w:rPr>
      <w:rFonts w:ascii="Tahoma" w:hAnsi="Tahoma" w:cs="Tahoma"/>
      <w:sz w:val="16"/>
      <w:szCs w:val="16"/>
    </w:rPr>
  </w:style>
  <w:style w:type="paragraph" w:customStyle="1" w:styleId="Default">
    <w:name w:val="Default"/>
    <w:rsid w:val="00A3606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B14F9"/>
    <w:rPr>
      <w:color w:val="0000FF" w:themeColor="hyperlink"/>
      <w:u w:val="single"/>
    </w:rPr>
  </w:style>
  <w:style w:type="paragraph" w:styleId="Header">
    <w:name w:val="header"/>
    <w:basedOn w:val="Normal"/>
    <w:link w:val="HeaderChar"/>
    <w:uiPriority w:val="99"/>
    <w:unhideWhenUsed/>
    <w:rsid w:val="006C2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23B"/>
  </w:style>
  <w:style w:type="paragraph" w:styleId="Footer">
    <w:name w:val="footer"/>
    <w:basedOn w:val="Normal"/>
    <w:link w:val="FooterChar"/>
    <w:uiPriority w:val="99"/>
    <w:unhideWhenUsed/>
    <w:rsid w:val="006C2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23B"/>
  </w:style>
  <w:style w:type="paragraph" w:styleId="ListParagraph">
    <w:name w:val="List Paragraph"/>
    <w:basedOn w:val="Normal"/>
    <w:uiPriority w:val="34"/>
    <w:qFormat/>
    <w:rsid w:val="00266293"/>
    <w:pPr>
      <w:spacing w:after="0" w:line="240" w:lineRule="auto"/>
      <w:ind w:left="720"/>
      <w:contextualSpacing/>
    </w:pPr>
  </w:style>
  <w:style w:type="paragraph" w:styleId="NormalWeb">
    <w:name w:val="Normal (Web)"/>
    <w:basedOn w:val="Normal"/>
    <w:uiPriority w:val="99"/>
    <w:unhideWhenUsed/>
    <w:rsid w:val="00790C7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StyleHeading124ptBoldOrangeRightAfter12ptTop"/>
    <w:next w:val="Normal"/>
    <w:link w:val="TitleChar"/>
    <w:uiPriority w:val="10"/>
    <w:qFormat/>
    <w:rsid w:val="00272C9E"/>
  </w:style>
  <w:style w:type="character" w:customStyle="1" w:styleId="TitleChar">
    <w:name w:val="Title Char"/>
    <w:basedOn w:val="DefaultParagraphFont"/>
    <w:link w:val="Title"/>
    <w:uiPriority w:val="10"/>
    <w:rsid w:val="00272C9E"/>
    <w:rPr>
      <w:rFonts w:eastAsia="Times New Roman" w:cstheme="minorHAnsi"/>
      <w:b/>
      <w:bCs/>
      <w:smallCaps/>
      <w:noProof/>
      <w:color w:val="808080"/>
      <w:spacing w:val="20"/>
      <w:sz w:val="72"/>
      <w:szCs w:val="72"/>
    </w:rPr>
  </w:style>
  <w:style w:type="paragraph" w:styleId="Subtitle">
    <w:name w:val="Subtitle"/>
    <w:basedOn w:val="StyleHeading116ptVioletRightBefore144ptAfter4"/>
    <w:next w:val="Normal"/>
    <w:link w:val="SubtitleChar"/>
    <w:uiPriority w:val="11"/>
    <w:qFormat/>
    <w:rsid w:val="00272C9E"/>
    <w:pPr>
      <w:spacing w:before="0"/>
      <w:ind w:left="0"/>
    </w:pPr>
    <w:rPr>
      <w:color w:val="C00000"/>
      <w:sz w:val="36"/>
      <w:szCs w:val="36"/>
    </w:rPr>
  </w:style>
  <w:style w:type="character" w:customStyle="1" w:styleId="SubtitleChar">
    <w:name w:val="Subtitle Char"/>
    <w:basedOn w:val="DefaultParagraphFont"/>
    <w:link w:val="Subtitle"/>
    <w:uiPriority w:val="11"/>
    <w:rsid w:val="00272C9E"/>
    <w:rPr>
      <w:rFonts w:eastAsia="Times New Roman" w:cstheme="minorHAnsi"/>
      <w:noProof/>
      <w:color w:val="C00000"/>
      <w:sz w:val="36"/>
      <w:szCs w:val="36"/>
    </w:rPr>
  </w:style>
  <w:style w:type="character" w:customStyle="1" w:styleId="Heading2Char">
    <w:name w:val="Heading 2 Char"/>
    <w:basedOn w:val="DefaultParagraphFont"/>
    <w:link w:val="Heading2"/>
    <w:uiPriority w:val="9"/>
    <w:rsid w:val="00942040"/>
    <w:rPr>
      <w:rFonts w:eastAsia="Times New Roman" w:cstheme="minorHAnsi"/>
      <w:b/>
      <w:smallCaps/>
      <w:noProof/>
      <w:spacing w:val="30"/>
      <w:sz w:val="24"/>
      <w:szCs w:val="24"/>
    </w:rPr>
  </w:style>
  <w:style w:type="table" w:styleId="TableGrid">
    <w:name w:val="Table Grid"/>
    <w:basedOn w:val="TableNormal"/>
    <w:uiPriority w:val="59"/>
    <w:rsid w:val="00AD7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55EA7"/>
    <w:rPr>
      <w:sz w:val="16"/>
      <w:szCs w:val="16"/>
    </w:rPr>
  </w:style>
  <w:style w:type="paragraph" w:styleId="CommentText">
    <w:name w:val="annotation text"/>
    <w:basedOn w:val="Normal"/>
    <w:link w:val="CommentTextChar"/>
    <w:uiPriority w:val="99"/>
    <w:semiHidden/>
    <w:unhideWhenUsed/>
    <w:rsid w:val="00855EA7"/>
    <w:pPr>
      <w:spacing w:line="240" w:lineRule="auto"/>
    </w:pPr>
  </w:style>
  <w:style w:type="character" w:customStyle="1" w:styleId="CommentTextChar">
    <w:name w:val="Comment Text Char"/>
    <w:basedOn w:val="DefaultParagraphFont"/>
    <w:link w:val="CommentText"/>
    <w:uiPriority w:val="99"/>
    <w:semiHidden/>
    <w:rsid w:val="00855EA7"/>
    <w:rPr>
      <w:sz w:val="20"/>
      <w:szCs w:val="20"/>
    </w:rPr>
  </w:style>
  <w:style w:type="paragraph" w:styleId="CommentSubject">
    <w:name w:val="annotation subject"/>
    <w:basedOn w:val="CommentText"/>
    <w:next w:val="CommentText"/>
    <w:link w:val="CommentSubjectChar"/>
    <w:uiPriority w:val="99"/>
    <w:semiHidden/>
    <w:unhideWhenUsed/>
    <w:rsid w:val="00855EA7"/>
    <w:rPr>
      <w:b/>
      <w:bCs/>
    </w:rPr>
  </w:style>
  <w:style w:type="character" w:customStyle="1" w:styleId="CommentSubjectChar">
    <w:name w:val="Comment Subject Char"/>
    <w:basedOn w:val="CommentTextChar"/>
    <w:link w:val="CommentSubject"/>
    <w:uiPriority w:val="99"/>
    <w:semiHidden/>
    <w:rsid w:val="00855EA7"/>
    <w:rPr>
      <w:b/>
      <w:bCs/>
      <w:sz w:val="20"/>
      <w:szCs w:val="20"/>
    </w:rPr>
  </w:style>
  <w:style w:type="character" w:customStyle="1" w:styleId="apple-tab-span">
    <w:name w:val="apple-tab-span"/>
    <w:basedOn w:val="DefaultParagraphFont"/>
    <w:rsid w:val="008E5DF4"/>
  </w:style>
  <w:style w:type="paragraph" w:customStyle="1" w:styleId="Requirement1">
    <w:name w:val="Requirement 1"/>
    <w:basedOn w:val="Heading3"/>
    <w:link w:val="Requirement1Char"/>
    <w:qFormat/>
    <w:rsid w:val="008E5DF4"/>
    <w:pPr>
      <w:numPr>
        <w:ilvl w:val="0"/>
        <w:numId w:val="22"/>
      </w:numPr>
    </w:pPr>
    <w:rPr>
      <w:smallCaps w:val="0"/>
    </w:rPr>
  </w:style>
  <w:style w:type="character" w:customStyle="1" w:styleId="Requirement1Char">
    <w:name w:val="Requirement 1 Char"/>
    <w:basedOn w:val="Heading3Char"/>
    <w:link w:val="Requirement1"/>
    <w:rsid w:val="008E5DF4"/>
    <w:rPr>
      <w:rFonts w:eastAsia="Times New Roman" w:cstheme="minorHAnsi"/>
      <w:b/>
      <w:smallCaps/>
      <w:noProof/>
      <w:spacing w:val="30"/>
    </w:rPr>
  </w:style>
  <w:style w:type="paragraph" w:styleId="Caption">
    <w:name w:val="caption"/>
    <w:basedOn w:val="Normal"/>
    <w:next w:val="Normal"/>
    <w:uiPriority w:val="35"/>
    <w:unhideWhenUsed/>
    <w:qFormat/>
    <w:rsid w:val="00DC3506"/>
    <w:pPr>
      <w:spacing w:line="240" w:lineRule="auto"/>
    </w:pPr>
    <w:rPr>
      <w:b/>
      <w:bCs/>
      <w:color w:val="4F81BD" w:themeColor="accent1"/>
      <w:sz w:val="18"/>
      <w:szCs w:val="18"/>
    </w:rPr>
  </w:style>
  <w:style w:type="paragraph" w:styleId="TOC2">
    <w:name w:val="toc 2"/>
    <w:basedOn w:val="Normal"/>
    <w:next w:val="Normal"/>
    <w:autoRedefine/>
    <w:uiPriority w:val="99"/>
    <w:rsid w:val="00833538"/>
    <w:pPr>
      <w:tabs>
        <w:tab w:val="left" w:pos="880"/>
        <w:tab w:val="right" w:leader="dot" w:pos="8630"/>
      </w:tabs>
      <w:spacing w:after="120" w:line="240" w:lineRule="auto"/>
    </w:pPr>
    <w:rPr>
      <w:rFonts w:ascii="Calibri" w:eastAsia="Times New Roman" w:hAnsi="Calibri" w:cs="Arial"/>
      <w:bCs/>
      <w:noProof/>
    </w:rPr>
  </w:style>
  <w:style w:type="paragraph" w:styleId="TOC1">
    <w:name w:val="toc 1"/>
    <w:basedOn w:val="Normal"/>
    <w:next w:val="Normal"/>
    <w:autoRedefine/>
    <w:uiPriority w:val="99"/>
    <w:rsid w:val="00A555A4"/>
    <w:pPr>
      <w:tabs>
        <w:tab w:val="left" w:pos="440"/>
        <w:tab w:val="right" w:leader="dot" w:pos="9954"/>
      </w:tabs>
      <w:spacing w:after="100" w:line="240" w:lineRule="auto"/>
    </w:pPr>
    <w:rPr>
      <w:rFonts w:ascii="Calibri" w:eastAsia="Times New Roman" w:hAnsi="Calibri" w:cs="Arial"/>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40"/>
    <w:rPr>
      <w:sz w:val="20"/>
      <w:szCs w:val="20"/>
    </w:rPr>
  </w:style>
  <w:style w:type="paragraph" w:styleId="Heading1">
    <w:name w:val="heading 1"/>
    <w:basedOn w:val="Normal"/>
    <w:next w:val="Normal"/>
    <w:link w:val="Heading1Char"/>
    <w:qFormat/>
    <w:rsid w:val="00942040"/>
    <w:pPr>
      <w:keepNext/>
      <w:numPr>
        <w:numId w:val="14"/>
      </w:numPr>
      <w:tabs>
        <w:tab w:val="center" w:pos="4680"/>
      </w:tabs>
      <w:spacing w:before="360" w:after="0" w:line="240" w:lineRule="auto"/>
      <w:outlineLvl w:val="0"/>
    </w:pPr>
    <w:rPr>
      <w:rFonts w:eastAsia="Times New Roman" w:cstheme="minorHAnsi"/>
      <w:b/>
      <w:smallCaps/>
      <w:noProof/>
      <w:spacing w:val="30"/>
      <w:sz w:val="28"/>
      <w:szCs w:val="28"/>
    </w:rPr>
  </w:style>
  <w:style w:type="paragraph" w:styleId="Heading2">
    <w:name w:val="heading 2"/>
    <w:basedOn w:val="Heading1"/>
    <w:next w:val="Normal"/>
    <w:link w:val="Heading2Char"/>
    <w:uiPriority w:val="9"/>
    <w:unhideWhenUsed/>
    <w:qFormat/>
    <w:rsid w:val="00942040"/>
    <w:pPr>
      <w:numPr>
        <w:ilvl w:val="1"/>
      </w:numPr>
      <w:tabs>
        <w:tab w:val="clear" w:pos="4680"/>
      </w:tabs>
      <w:ind w:left="540" w:hanging="522"/>
      <w:outlineLvl w:val="1"/>
    </w:pPr>
    <w:rPr>
      <w:sz w:val="24"/>
      <w:szCs w:val="24"/>
    </w:rPr>
  </w:style>
  <w:style w:type="paragraph" w:styleId="Heading3">
    <w:name w:val="heading 3"/>
    <w:basedOn w:val="Heading2"/>
    <w:next w:val="Normal"/>
    <w:link w:val="Heading3Char"/>
    <w:uiPriority w:val="9"/>
    <w:unhideWhenUsed/>
    <w:qFormat/>
    <w:rsid w:val="008E5DF4"/>
    <w:pPr>
      <w:numPr>
        <w:ilvl w:val="2"/>
      </w:numPr>
      <w:ind w:left="540"/>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2040"/>
    <w:rPr>
      <w:rFonts w:eastAsia="Times New Roman" w:cstheme="minorHAnsi"/>
      <w:b/>
      <w:smallCaps/>
      <w:noProof/>
      <w:spacing w:val="30"/>
      <w:sz w:val="28"/>
      <w:szCs w:val="28"/>
    </w:rPr>
  </w:style>
  <w:style w:type="paragraph" w:customStyle="1" w:styleId="SubTitle2">
    <w:name w:val="Sub Title 2"/>
    <w:basedOn w:val="Heading3"/>
    <w:next w:val="StyleSub-Title1Violet"/>
    <w:rsid w:val="00272C9E"/>
    <w:pPr>
      <w:tabs>
        <w:tab w:val="center" w:pos="4680"/>
      </w:tabs>
      <w:spacing w:before="0" w:after="1080"/>
      <w:ind w:left="-18"/>
      <w:jc w:val="right"/>
    </w:pPr>
    <w:rPr>
      <w:b w:val="0"/>
      <w:bCs/>
      <w:color w:val="C00000"/>
      <w:sz w:val="28"/>
      <w:szCs w:val="28"/>
    </w:rPr>
  </w:style>
  <w:style w:type="paragraph" w:customStyle="1" w:styleId="SubTitle3">
    <w:name w:val="Sub Title 3"/>
    <w:basedOn w:val="Normal"/>
    <w:rsid w:val="00C65E2C"/>
    <w:pPr>
      <w:tabs>
        <w:tab w:val="center" w:pos="4680"/>
      </w:tabs>
      <w:spacing w:after="0" w:line="240" w:lineRule="auto"/>
      <w:ind w:left="-18"/>
      <w:jc w:val="right"/>
    </w:pPr>
    <w:rPr>
      <w:rFonts w:ascii="Verdana" w:eastAsia="Times New Roman" w:hAnsi="Verdana" w:cs="Times New Roman"/>
      <w:noProof/>
      <w:color w:val="993300"/>
    </w:rPr>
  </w:style>
  <w:style w:type="paragraph" w:customStyle="1" w:styleId="StyleHeading124ptBoldOrangeRightAfter12ptTop">
    <w:name w:val="Style Heading 1 + 24 pt Bold Orange Right After:  12 pt Top: (..."/>
    <w:basedOn w:val="Heading1"/>
    <w:autoRedefine/>
    <w:rsid w:val="00904BD5"/>
    <w:pPr>
      <w:spacing w:after="120"/>
    </w:pPr>
    <w:rPr>
      <w:b w:val="0"/>
      <w:bCs/>
      <w:smallCaps w:val="0"/>
      <w:color w:val="808080"/>
      <w:spacing w:val="20"/>
      <w:sz w:val="72"/>
      <w:szCs w:val="72"/>
    </w:rPr>
  </w:style>
  <w:style w:type="paragraph" w:customStyle="1" w:styleId="StyleHeading116ptVioletRightBefore144ptAfter4">
    <w:name w:val="Style Heading 1 + 16 pt Violet Right Before:  144 pt After:  4 ..."/>
    <w:basedOn w:val="Heading1"/>
    <w:rsid w:val="00C65E2C"/>
    <w:pPr>
      <w:spacing w:before="2880" w:after="80"/>
    </w:pPr>
    <w:rPr>
      <w:color w:val="993300"/>
      <w:sz w:val="32"/>
    </w:rPr>
  </w:style>
  <w:style w:type="paragraph" w:customStyle="1" w:styleId="StyleSub-Title1Violet">
    <w:name w:val="Style Sub-Title 1 + Violet"/>
    <w:basedOn w:val="Normal"/>
    <w:rsid w:val="00C65E2C"/>
    <w:pPr>
      <w:keepNext/>
      <w:pBdr>
        <w:top w:val="single" w:sz="8" w:space="1" w:color="333333"/>
      </w:pBdr>
      <w:tabs>
        <w:tab w:val="center" w:pos="4680"/>
      </w:tabs>
      <w:spacing w:before="1200" w:after="0" w:line="240" w:lineRule="auto"/>
      <w:ind w:left="-14"/>
      <w:jc w:val="right"/>
      <w:outlineLvl w:val="0"/>
    </w:pPr>
    <w:rPr>
      <w:rFonts w:ascii="Verdana" w:eastAsia="Times New Roman" w:hAnsi="Verdana" w:cs="Times New Roman"/>
      <w:noProof/>
      <w:color w:val="808080"/>
      <w:sz w:val="24"/>
    </w:rPr>
  </w:style>
  <w:style w:type="character" w:customStyle="1" w:styleId="Heading3Char">
    <w:name w:val="Heading 3 Char"/>
    <w:basedOn w:val="DefaultParagraphFont"/>
    <w:link w:val="Heading3"/>
    <w:uiPriority w:val="9"/>
    <w:rsid w:val="008E5DF4"/>
    <w:rPr>
      <w:rFonts w:eastAsia="Times New Roman" w:cstheme="minorHAnsi"/>
      <w:b/>
      <w:smallCaps/>
      <w:noProof/>
      <w:spacing w:val="30"/>
    </w:rPr>
  </w:style>
  <w:style w:type="paragraph" w:styleId="BalloonText">
    <w:name w:val="Balloon Text"/>
    <w:basedOn w:val="Normal"/>
    <w:link w:val="BalloonTextChar"/>
    <w:uiPriority w:val="99"/>
    <w:semiHidden/>
    <w:unhideWhenUsed/>
    <w:rsid w:val="00C65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E2C"/>
    <w:rPr>
      <w:rFonts w:ascii="Tahoma" w:hAnsi="Tahoma" w:cs="Tahoma"/>
      <w:sz w:val="16"/>
      <w:szCs w:val="16"/>
    </w:rPr>
  </w:style>
  <w:style w:type="paragraph" w:customStyle="1" w:styleId="Default">
    <w:name w:val="Default"/>
    <w:rsid w:val="00A3606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B14F9"/>
    <w:rPr>
      <w:color w:val="0000FF" w:themeColor="hyperlink"/>
      <w:u w:val="single"/>
    </w:rPr>
  </w:style>
  <w:style w:type="paragraph" w:styleId="Header">
    <w:name w:val="header"/>
    <w:basedOn w:val="Normal"/>
    <w:link w:val="HeaderChar"/>
    <w:uiPriority w:val="99"/>
    <w:unhideWhenUsed/>
    <w:rsid w:val="006C2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23B"/>
  </w:style>
  <w:style w:type="paragraph" w:styleId="Footer">
    <w:name w:val="footer"/>
    <w:basedOn w:val="Normal"/>
    <w:link w:val="FooterChar"/>
    <w:uiPriority w:val="99"/>
    <w:unhideWhenUsed/>
    <w:rsid w:val="006C2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23B"/>
  </w:style>
  <w:style w:type="paragraph" w:styleId="ListParagraph">
    <w:name w:val="List Paragraph"/>
    <w:basedOn w:val="Normal"/>
    <w:uiPriority w:val="34"/>
    <w:qFormat/>
    <w:rsid w:val="00266293"/>
    <w:pPr>
      <w:spacing w:after="0" w:line="240" w:lineRule="auto"/>
      <w:ind w:left="720"/>
      <w:contextualSpacing/>
    </w:pPr>
  </w:style>
  <w:style w:type="paragraph" w:styleId="NormalWeb">
    <w:name w:val="Normal (Web)"/>
    <w:basedOn w:val="Normal"/>
    <w:uiPriority w:val="99"/>
    <w:unhideWhenUsed/>
    <w:rsid w:val="00790C7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StyleHeading124ptBoldOrangeRightAfter12ptTop"/>
    <w:next w:val="Normal"/>
    <w:link w:val="TitleChar"/>
    <w:uiPriority w:val="10"/>
    <w:qFormat/>
    <w:rsid w:val="00272C9E"/>
  </w:style>
  <w:style w:type="character" w:customStyle="1" w:styleId="TitleChar">
    <w:name w:val="Title Char"/>
    <w:basedOn w:val="DefaultParagraphFont"/>
    <w:link w:val="Title"/>
    <w:uiPriority w:val="10"/>
    <w:rsid w:val="00272C9E"/>
    <w:rPr>
      <w:rFonts w:eastAsia="Times New Roman" w:cstheme="minorHAnsi"/>
      <w:b/>
      <w:bCs/>
      <w:smallCaps/>
      <w:noProof/>
      <w:color w:val="808080"/>
      <w:spacing w:val="20"/>
      <w:sz w:val="72"/>
      <w:szCs w:val="72"/>
    </w:rPr>
  </w:style>
  <w:style w:type="paragraph" w:styleId="Subtitle">
    <w:name w:val="Subtitle"/>
    <w:basedOn w:val="StyleHeading116ptVioletRightBefore144ptAfter4"/>
    <w:next w:val="Normal"/>
    <w:link w:val="SubtitleChar"/>
    <w:uiPriority w:val="11"/>
    <w:qFormat/>
    <w:rsid w:val="00272C9E"/>
    <w:pPr>
      <w:spacing w:before="0"/>
      <w:ind w:left="0"/>
    </w:pPr>
    <w:rPr>
      <w:color w:val="C00000"/>
      <w:sz w:val="36"/>
      <w:szCs w:val="36"/>
    </w:rPr>
  </w:style>
  <w:style w:type="character" w:customStyle="1" w:styleId="SubtitleChar">
    <w:name w:val="Subtitle Char"/>
    <w:basedOn w:val="DefaultParagraphFont"/>
    <w:link w:val="Subtitle"/>
    <w:uiPriority w:val="11"/>
    <w:rsid w:val="00272C9E"/>
    <w:rPr>
      <w:rFonts w:eastAsia="Times New Roman" w:cstheme="minorHAnsi"/>
      <w:noProof/>
      <w:color w:val="C00000"/>
      <w:sz w:val="36"/>
      <w:szCs w:val="36"/>
    </w:rPr>
  </w:style>
  <w:style w:type="character" w:customStyle="1" w:styleId="Heading2Char">
    <w:name w:val="Heading 2 Char"/>
    <w:basedOn w:val="DefaultParagraphFont"/>
    <w:link w:val="Heading2"/>
    <w:uiPriority w:val="9"/>
    <w:rsid w:val="00942040"/>
    <w:rPr>
      <w:rFonts w:eastAsia="Times New Roman" w:cstheme="minorHAnsi"/>
      <w:b/>
      <w:smallCaps/>
      <w:noProof/>
      <w:spacing w:val="30"/>
      <w:sz w:val="24"/>
      <w:szCs w:val="24"/>
    </w:rPr>
  </w:style>
  <w:style w:type="table" w:styleId="TableGrid">
    <w:name w:val="Table Grid"/>
    <w:basedOn w:val="TableNormal"/>
    <w:uiPriority w:val="59"/>
    <w:rsid w:val="00AD7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55EA7"/>
    <w:rPr>
      <w:sz w:val="16"/>
      <w:szCs w:val="16"/>
    </w:rPr>
  </w:style>
  <w:style w:type="paragraph" w:styleId="CommentText">
    <w:name w:val="annotation text"/>
    <w:basedOn w:val="Normal"/>
    <w:link w:val="CommentTextChar"/>
    <w:uiPriority w:val="99"/>
    <w:semiHidden/>
    <w:unhideWhenUsed/>
    <w:rsid w:val="00855EA7"/>
    <w:pPr>
      <w:spacing w:line="240" w:lineRule="auto"/>
    </w:pPr>
  </w:style>
  <w:style w:type="character" w:customStyle="1" w:styleId="CommentTextChar">
    <w:name w:val="Comment Text Char"/>
    <w:basedOn w:val="DefaultParagraphFont"/>
    <w:link w:val="CommentText"/>
    <w:uiPriority w:val="99"/>
    <w:semiHidden/>
    <w:rsid w:val="00855EA7"/>
    <w:rPr>
      <w:sz w:val="20"/>
      <w:szCs w:val="20"/>
    </w:rPr>
  </w:style>
  <w:style w:type="paragraph" w:styleId="CommentSubject">
    <w:name w:val="annotation subject"/>
    <w:basedOn w:val="CommentText"/>
    <w:next w:val="CommentText"/>
    <w:link w:val="CommentSubjectChar"/>
    <w:uiPriority w:val="99"/>
    <w:semiHidden/>
    <w:unhideWhenUsed/>
    <w:rsid w:val="00855EA7"/>
    <w:rPr>
      <w:b/>
      <w:bCs/>
    </w:rPr>
  </w:style>
  <w:style w:type="character" w:customStyle="1" w:styleId="CommentSubjectChar">
    <w:name w:val="Comment Subject Char"/>
    <w:basedOn w:val="CommentTextChar"/>
    <w:link w:val="CommentSubject"/>
    <w:uiPriority w:val="99"/>
    <w:semiHidden/>
    <w:rsid w:val="00855EA7"/>
    <w:rPr>
      <w:b/>
      <w:bCs/>
      <w:sz w:val="20"/>
      <w:szCs w:val="20"/>
    </w:rPr>
  </w:style>
  <w:style w:type="character" w:customStyle="1" w:styleId="apple-tab-span">
    <w:name w:val="apple-tab-span"/>
    <w:basedOn w:val="DefaultParagraphFont"/>
    <w:rsid w:val="008E5DF4"/>
  </w:style>
  <w:style w:type="paragraph" w:customStyle="1" w:styleId="Requirement1">
    <w:name w:val="Requirement 1"/>
    <w:basedOn w:val="Heading3"/>
    <w:link w:val="Requirement1Char"/>
    <w:qFormat/>
    <w:rsid w:val="008E5DF4"/>
    <w:pPr>
      <w:numPr>
        <w:ilvl w:val="0"/>
        <w:numId w:val="22"/>
      </w:numPr>
    </w:pPr>
    <w:rPr>
      <w:smallCaps w:val="0"/>
    </w:rPr>
  </w:style>
  <w:style w:type="character" w:customStyle="1" w:styleId="Requirement1Char">
    <w:name w:val="Requirement 1 Char"/>
    <w:basedOn w:val="Heading3Char"/>
    <w:link w:val="Requirement1"/>
    <w:rsid w:val="008E5DF4"/>
    <w:rPr>
      <w:rFonts w:eastAsia="Times New Roman" w:cstheme="minorHAnsi"/>
      <w:b/>
      <w:smallCaps/>
      <w:noProof/>
      <w:spacing w:val="30"/>
    </w:rPr>
  </w:style>
  <w:style w:type="paragraph" w:styleId="Caption">
    <w:name w:val="caption"/>
    <w:basedOn w:val="Normal"/>
    <w:next w:val="Normal"/>
    <w:uiPriority w:val="35"/>
    <w:unhideWhenUsed/>
    <w:qFormat/>
    <w:rsid w:val="00DC350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8879548">
      <w:bodyDiv w:val="1"/>
      <w:marLeft w:val="0"/>
      <w:marRight w:val="0"/>
      <w:marTop w:val="0"/>
      <w:marBottom w:val="0"/>
      <w:divBdr>
        <w:top w:val="none" w:sz="0" w:space="0" w:color="auto"/>
        <w:left w:val="none" w:sz="0" w:space="0" w:color="auto"/>
        <w:bottom w:val="none" w:sz="0" w:space="0" w:color="auto"/>
        <w:right w:val="none" w:sz="0" w:space="0" w:color="auto"/>
      </w:divBdr>
    </w:div>
    <w:div w:id="233705217">
      <w:bodyDiv w:val="1"/>
      <w:marLeft w:val="0"/>
      <w:marRight w:val="0"/>
      <w:marTop w:val="0"/>
      <w:marBottom w:val="0"/>
      <w:divBdr>
        <w:top w:val="none" w:sz="0" w:space="0" w:color="auto"/>
        <w:left w:val="none" w:sz="0" w:space="0" w:color="auto"/>
        <w:bottom w:val="none" w:sz="0" w:space="0" w:color="auto"/>
        <w:right w:val="none" w:sz="0" w:space="0" w:color="auto"/>
      </w:divBdr>
    </w:div>
    <w:div w:id="364256313">
      <w:bodyDiv w:val="1"/>
      <w:marLeft w:val="0"/>
      <w:marRight w:val="0"/>
      <w:marTop w:val="0"/>
      <w:marBottom w:val="0"/>
      <w:divBdr>
        <w:top w:val="none" w:sz="0" w:space="0" w:color="auto"/>
        <w:left w:val="none" w:sz="0" w:space="0" w:color="auto"/>
        <w:bottom w:val="none" w:sz="0" w:space="0" w:color="auto"/>
        <w:right w:val="none" w:sz="0" w:space="0" w:color="auto"/>
      </w:divBdr>
    </w:div>
    <w:div w:id="394550384">
      <w:bodyDiv w:val="1"/>
      <w:marLeft w:val="0"/>
      <w:marRight w:val="0"/>
      <w:marTop w:val="0"/>
      <w:marBottom w:val="0"/>
      <w:divBdr>
        <w:top w:val="none" w:sz="0" w:space="0" w:color="auto"/>
        <w:left w:val="none" w:sz="0" w:space="0" w:color="auto"/>
        <w:bottom w:val="none" w:sz="0" w:space="0" w:color="auto"/>
        <w:right w:val="none" w:sz="0" w:space="0" w:color="auto"/>
      </w:divBdr>
    </w:div>
    <w:div w:id="550968144">
      <w:bodyDiv w:val="1"/>
      <w:marLeft w:val="0"/>
      <w:marRight w:val="0"/>
      <w:marTop w:val="0"/>
      <w:marBottom w:val="0"/>
      <w:divBdr>
        <w:top w:val="none" w:sz="0" w:space="0" w:color="auto"/>
        <w:left w:val="none" w:sz="0" w:space="0" w:color="auto"/>
        <w:bottom w:val="none" w:sz="0" w:space="0" w:color="auto"/>
        <w:right w:val="none" w:sz="0" w:space="0" w:color="auto"/>
      </w:divBdr>
    </w:div>
    <w:div w:id="563223403">
      <w:bodyDiv w:val="1"/>
      <w:marLeft w:val="0"/>
      <w:marRight w:val="0"/>
      <w:marTop w:val="0"/>
      <w:marBottom w:val="0"/>
      <w:divBdr>
        <w:top w:val="none" w:sz="0" w:space="0" w:color="auto"/>
        <w:left w:val="none" w:sz="0" w:space="0" w:color="auto"/>
        <w:bottom w:val="none" w:sz="0" w:space="0" w:color="auto"/>
        <w:right w:val="none" w:sz="0" w:space="0" w:color="auto"/>
      </w:divBdr>
    </w:div>
    <w:div w:id="563954234">
      <w:bodyDiv w:val="1"/>
      <w:marLeft w:val="0"/>
      <w:marRight w:val="0"/>
      <w:marTop w:val="0"/>
      <w:marBottom w:val="0"/>
      <w:divBdr>
        <w:top w:val="none" w:sz="0" w:space="0" w:color="auto"/>
        <w:left w:val="none" w:sz="0" w:space="0" w:color="auto"/>
        <w:bottom w:val="none" w:sz="0" w:space="0" w:color="auto"/>
        <w:right w:val="none" w:sz="0" w:space="0" w:color="auto"/>
      </w:divBdr>
      <w:divsChild>
        <w:div w:id="71315470">
          <w:marLeft w:val="0"/>
          <w:marRight w:val="0"/>
          <w:marTop w:val="0"/>
          <w:marBottom w:val="0"/>
          <w:divBdr>
            <w:top w:val="none" w:sz="0" w:space="0" w:color="auto"/>
            <w:left w:val="none" w:sz="0" w:space="0" w:color="auto"/>
            <w:bottom w:val="none" w:sz="0" w:space="0" w:color="auto"/>
            <w:right w:val="none" w:sz="0" w:space="0" w:color="auto"/>
          </w:divBdr>
        </w:div>
      </w:divsChild>
    </w:div>
    <w:div w:id="682979158">
      <w:bodyDiv w:val="1"/>
      <w:marLeft w:val="0"/>
      <w:marRight w:val="0"/>
      <w:marTop w:val="0"/>
      <w:marBottom w:val="0"/>
      <w:divBdr>
        <w:top w:val="none" w:sz="0" w:space="0" w:color="auto"/>
        <w:left w:val="none" w:sz="0" w:space="0" w:color="auto"/>
        <w:bottom w:val="none" w:sz="0" w:space="0" w:color="auto"/>
        <w:right w:val="none" w:sz="0" w:space="0" w:color="auto"/>
      </w:divBdr>
    </w:div>
    <w:div w:id="696202067">
      <w:bodyDiv w:val="1"/>
      <w:marLeft w:val="0"/>
      <w:marRight w:val="0"/>
      <w:marTop w:val="0"/>
      <w:marBottom w:val="0"/>
      <w:divBdr>
        <w:top w:val="none" w:sz="0" w:space="0" w:color="auto"/>
        <w:left w:val="none" w:sz="0" w:space="0" w:color="auto"/>
        <w:bottom w:val="none" w:sz="0" w:space="0" w:color="auto"/>
        <w:right w:val="none" w:sz="0" w:space="0" w:color="auto"/>
      </w:divBdr>
    </w:div>
    <w:div w:id="745760637">
      <w:bodyDiv w:val="1"/>
      <w:marLeft w:val="0"/>
      <w:marRight w:val="0"/>
      <w:marTop w:val="0"/>
      <w:marBottom w:val="0"/>
      <w:divBdr>
        <w:top w:val="none" w:sz="0" w:space="0" w:color="auto"/>
        <w:left w:val="none" w:sz="0" w:space="0" w:color="auto"/>
        <w:bottom w:val="none" w:sz="0" w:space="0" w:color="auto"/>
        <w:right w:val="none" w:sz="0" w:space="0" w:color="auto"/>
      </w:divBdr>
    </w:div>
    <w:div w:id="784544090">
      <w:bodyDiv w:val="1"/>
      <w:marLeft w:val="0"/>
      <w:marRight w:val="0"/>
      <w:marTop w:val="0"/>
      <w:marBottom w:val="0"/>
      <w:divBdr>
        <w:top w:val="none" w:sz="0" w:space="0" w:color="auto"/>
        <w:left w:val="none" w:sz="0" w:space="0" w:color="auto"/>
        <w:bottom w:val="none" w:sz="0" w:space="0" w:color="auto"/>
        <w:right w:val="none" w:sz="0" w:space="0" w:color="auto"/>
      </w:divBdr>
    </w:div>
    <w:div w:id="787352880">
      <w:bodyDiv w:val="1"/>
      <w:marLeft w:val="0"/>
      <w:marRight w:val="0"/>
      <w:marTop w:val="0"/>
      <w:marBottom w:val="0"/>
      <w:divBdr>
        <w:top w:val="none" w:sz="0" w:space="0" w:color="auto"/>
        <w:left w:val="none" w:sz="0" w:space="0" w:color="auto"/>
        <w:bottom w:val="none" w:sz="0" w:space="0" w:color="auto"/>
        <w:right w:val="none" w:sz="0" w:space="0" w:color="auto"/>
      </w:divBdr>
    </w:div>
    <w:div w:id="843907201">
      <w:bodyDiv w:val="1"/>
      <w:marLeft w:val="0"/>
      <w:marRight w:val="0"/>
      <w:marTop w:val="0"/>
      <w:marBottom w:val="0"/>
      <w:divBdr>
        <w:top w:val="none" w:sz="0" w:space="0" w:color="auto"/>
        <w:left w:val="none" w:sz="0" w:space="0" w:color="auto"/>
        <w:bottom w:val="none" w:sz="0" w:space="0" w:color="auto"/>
        <w:right w:val="none" w:sz="0" w:space="0" w:color="auto"/>
      </w:divBdr>
    </w:div>
    <w:div w:id="848835768">
      <w:bodyDiv w:val="1"/>
      <w:marLeft w:val="0"/>
      <w:marRight w:val="0"/>
      <w:marTop w:val="0"/>
      <w:marBottom w:val="0"/>
      <w:divBdr>
        <w:top w:val="none" w:sz="0" w:space="0" w:color="auto"/>
        <w:left w:val="none" w:sz="0" w:space="0" w:color="auto"/>
        <w:bottom w:val="none" w:sz="0" w:space="0" w:color="auto"/>
        <w:right w:val="none" w:sz="0" w:space="0" w:color="auto"/>
      </w:divBdr>
    </w:div>
    <w:div w:id="895551244">
      <w:bodyDiv w:val="1"/>
      <w:marLeft w:val="0"/>
      <w:marRight w:val="0"/>
      <w:marTop w:val="0"/>
      <w:marBottom w:val="0"/>
      <w:divBdr>
        <w:top w:val="none" w:sz="0" w:space="0" w:color="auto"/>
        <w:left w:val="none" w:sz="0" w:space="0" w:color="auto"/>
        <w:bottom w:val="none" w:sz="0" w:space="0" w:color="auto"/>
        <w:right w:val="none" w:sz="0" w:space="0" w:color="auto"/>
      </w:divBdr>
    </w:div>
    <w:div w:id="933901391">
      <w:bodyDiv w:val="1"/>
      <w:marLeft w:val="0"/>
      <w:marRight w:val="0"/>
      <w:marTop w:val="0"/>
      <w:marBottom w:val="0"/>
      <w:divBdr>
        <w:top w:val="none" w:sz="0" w:space="0" w:color="auto"/>
        <w:left w:val="none" w:sz="0" w:space="0" w:color="auto"/>
        <w:bottom w:val="none" w:sz="0" w:space="0" w:color="auto"/>
        <w:right w:val="none" w:sz="0" w:space="0" w:color="auto"/>
      </w:divBdr>
    </w:div>
    <w:div w:id="1084956860">
      <w:bodyDiv w:val="1"/>
      <w:marLeft w:val="0"/>
      <w:marRight w:val="0"/>
      <w:marTop w:val="0"/>
      <w:marBottom w:val="0"/>
      <w:divBdr>
        <w:top w:val="none" w:sz="0" w:space="0" w:color="auto"/>
        <w:left w:val="none" w:sz="0" w:space="0" w:color="auto"/>
        <w:bottom w:val="none" w:sz="0" w:space="0" w:color="auto"/>
        <w:right w:val="none" w:sz="0" w:space="0" w:color="auto"/>
      </w:divBdr>
    </w:div>
    <w:div w:id="1109853652">
      <w:bodyDiv w:val="1"/>
      <w:marLeft w:val="0"/>
      <w:marRight w:val="0"/>
      <w:marTop w:val="0"/>
      <w:marBottom w:val="0"/>
      <w:divBdr>
        <w:top w:val="none" w:sz="0" w:space="0" w:color="auto"/>
        <w:left w:val="none" w:sz="0" w:space="0" w:color="auto"/>
        <w:bottom w:val="none" w:sz="0" w:space="0" w:color="auto"/>
        <w:right w:val="none" w:sz="0" w:space="0" w:color="auto"/>
      </w:divBdr>
      <w:divsChild>
        <w:div w:id="1900093020">
          <w:marLeft w:val="0"/>
          <w:marRight w:val="0"/>
          <w:marTop w:val="0"/>
          <w:marBottom w:val="0"/>
          <w:divBdr>
            <w:top w:val="none" w:sz="0" w:space="0" w:color="auto"/>
            <w:left w:val="none" w:sz="0" w:space="0" w:color="auto"/>
            <w:bottom w:val="none" w:sz="0" w:space="0" w:color="auto"/>
            <w:right w:val="none" w:sz="0" w:space="0" w:color="auto"/>
          </w:divBdr>
        </w:div>
      </w:divsChild>
    </w:div>
    <w:div w:id="1185948769">
      <w:bodyDiv w:val="1"/>
      <w:marLeft w:val="0"/>
      <w:marRight w:val="0"/>
      <w:marTop w:val="0"/>
      <w:marBottom w:val="0"/>
      <w:divBdr>
        <w:top w:val="none" w:sz="0" w:space="0" w:color="auto"/>
        <w:left w:val="none" w:sz="0" w:space="0" w:color="auto"/>
        <w:bottom w:val="none" w:sz="0" w:space="0" w:color="auto"/>
        <w:right w:val="none" w:sz="0" w:space="0" w:color="auto"/>
      </w:divBdr>
    </w:div>
    <w:div w:id="1189413010">
      <w:bodyDiv w:val="1"/>
      <w:marLeft w:val="0"/>
      <w:marRight w:val="0"/>
      <w:marTop w:val="0"/>
      <w:marBottom w:val="0"/>
      <w:divBdr>
        <w:top w:val="none" w:sz="0" w:space="0" w:color="auto"/>
        <w:left w:val="none" w:sz="0" w:space="0" w:color="auto"/>
        <w:bottom w:val="none" w:sz="0" w:space="0" w:color="auto"/>
        <w:right w:val="none" w:sz="0" w:space="0" w:color="auto"/>
      </w:divBdr>
    </w:div>
    <w:div w:id="1224410571">
      <w:bodyDiv w:val="1"/>
      <w:marLeft w:val="0"/>
      <w:marRight w:val="0"/>
      <w:marTop w:val="0"/>
      <w:marBottom w:val="0"/>
      <w:divBdr>
        <w:top w:val="none" w:sz="0" w:space="0" w:color="auto"/>
        <w:left w:val="none" w:sz="0" w:space="0" w:color="auto"/>
        <w:bottom w:val="none" w:sz="0" w:space="0" w:color="auto"/>
        <w:right w:val="none" w:sz="0" w:space="0" w:color="auto"/>
      </w:divBdr>
    </w:div>
    <w:div w:id="1371297879">
      <w:bodyDiv w:val="1"/>
      <w:marLeft w:val="0"/>
      <w:marRight w:val="0"/>
      <w:marTop w:val="0"/>
      <w:marBottom w:val="0"/>
      <w:divBdr>
        <w:top w:val="none" w:sz="0" w:space="0" w:color="auto"/>
        <w:left w:val="none" w:sz="0" w:space="0" w:color="auto"/>
        <w:bottom w:val="none" w:sz="0" w:space="0" w:color="auto"/>
        <w:right w:val="none" w:sz="0" w:space="0" w:color="auto"/>
      </w:divBdr>
    </w:div>
    <w:div w:id="1383409768">
      <w:bodyDiv w:val="1"/>
      <w:marLeft w:val="0"/>
      <w:marRight w:val="0"/>
      <w:marTop w:val="0"/>
      <w:marBottom w:val="0"/>
      <w:divBdr>
        <w:top w:val="none" w:sz="0" w:space="0" w:color="auto"/>
        <w:left w:val="none" w:sz="0" w:space="0" w:color="auto"/>
        <w:bottom w:val="none" w:sz="0" w:space="0" w:color="auto"/>
        <w:right w:val="none" w:sz="0" w:space="0" w:color="auto"/>
      </w:divBdr>
    </w:div>
    <w:div w:id="1409110627">
      <w:bodyDiv w:val="1"/>
      <w:marLeft w:val="0"/>
      <w:marRight w:val="0"/>
      <w:marTop w:val="0"/>
      <w:marBottom w:val="0"/>
      <w:divBdr>
        <w:top w:val="none" w:sz="0" w:space="0" w:color="auto"/>
        <w:left w:val="none" w:sz="0" w:space="0" w:color="auto"/>
        <w:bottom w:val="none" w:sz="0" w:space="0" w:color="auto"/>
        <w:right w:val="none" w:sz="0" w:space="0" w:color="auto"/>
      </w:divBdr>
      <w:divsChild>
        <w:div w:id="572400681">
          <w:marLeft w:val="0"/>
          <w:marRight w:val="0"/>
          <w:marTop w:val="0"/>
          <w:marBottom w:val="0"/>
          <w:divBdr>
            <w:top w:val="none" w:sz="0" w:space="0" w:color="auto"/>
            <w:left w:val="none" w:sz="0" w:space="0" w:color="auto"/>
            <w:bottom w:val="none" w:sz="0" w:space="0" w:color="auto"/>
            <w:right w:val="none" w:sz="0" w:space="0" w:color="auto"/>
          </w:divBdr>
        </w:div>
      </w:divsChild>
    </w:div>
    <w:div w:id="1448888517">
      <w:bodyDiv w:val="1"/>
      <w:marLeft w:val="0"/>
      <w:marRight w:val="0"/>
      <w:marTop w:val="0"/>
      <w:marBottom w:val="0"/>
      <w:divBdr>
        <w:top w:val="none" w:sz="0" w:space="0" w:color="auto"/>
        <w:left w:val="none" w:sz="0" w:space="0" w:color="auto"/>
        <w:bottom w:val="none" w:sz="0" w:space="0" w:color="auto"/>
        <w:right w:val="none" w:sz="0" w:space="0" w:color="auto"/>
      </w:divBdr>
      <w:divsChild>
        <w:div w:id="857961856">
          <w:marLeft w:val="0"/>
          <w:marRight w:val="0"/>
          <w:marTop w:val="0"/>
          <w:marBottom w:val="0"/>
          <w:divBdr>
            <w:top w:val="none" w:sz="0" w:space="0" w:color="auto"/>
            <w:left w:val="none" w:sz="0" w:space="0" w:color="auto"/>
            <w:bottom w:val="none" w:sz="0" w:space="0" w:color="auto"/>
            <w:right w:val="none" w:sz="0" w:space="0" w:color="auto"/>
          </w:divBdr>
        </w:div>
      </w:divsChild>
    </w:div>
    <w:div w:id="1449817203">
      <w:bodyDiv w:val="1"/>
      <w:marLeft w:val="0"/>
      <w:marRight w:val="0"/>
      <w:marTop w:val="0"/>
      <w:marBottom w:val="0"/>
      <w:divBdr>
        <w:top w:val="none" w:sz="0" w:space="0" w:color="auto"/>
        <w:left w:val="none" w:sz="0" w:space="0" w:color="auto"/>
        <w:bottom w:val="none" w:sz="0" w:space="0" w:color="auto"/>
        <w:right w:val="none" w:sz="0" w:space="0" w:color="auto"/>
      </w:divBdr>
    </w:div>
    <w:div w:id="1473592717">
      <w:bodyDiv w:val="1"/>
      <w:marLeft w:val="0"/>
      <w:marRight w:val="0"/>
      <w:marTop w:val="0"/>
      <w:marBottom w:val="0"/>
      <w:divBdr>
        <w:top w:val="none" w:sz="0" w:space="0" w:color="auto"/>
        <w:left w:val="none" w:sz="0" w:space="0" w:color="auto"/>
        <w:bottom w:val="none" w:sz="0" w:space="0" w:color="auto"/>
        <w:right w:val="none" w:sz="0" w:space="0" w:color="auto"/>
      </w:divBdr>
    </w:div>
    <w:div w:id="1509825875">
      <w:bodyDiv w:val="1"/>
      <w:marLeft w:val="0"/>
      <w:marRight w:val="0"/>
      <w:marTop w:val="0"/>
      <w:marBottom w:val="0"/>
      <w:divBdr>
        <w:top w:val="none" w:sz="0" w:space="0" w:color="auto"/>
        <w:left w:val="none" w:sz="0" w:space="0" w:color="auto"/>
        <w:bottom w:val="none" w:sz="0" w:space="0" w:color="auto"/>
        <w:right w:val="none" w:sz="0" w:space="0" w:color="auto"/>
      </w:divBdr>
    </w:div>
    <w:div w:id="1533155578">
      <w:bodyDiv w:val="1"/>
      <w:marLeft w:val="0"/>
      <w:marRight w:val="0"/>
      <w:marTop w:val="0"/>
      <w:marBottom w:val="0"/>
      <w:divBdr>
        <w:top w:val="none" w:sz="0" w:space="0" w:color="auto"/>
        <w:left w:val="none" w:sz="0" w:space="0" w:color="auto"/>
        <w:bottom w:val="none" w:sz="0" w:space="0" w:color="auto"/>
        <w:right w:val="none" w:sz="0" w:space="0" w:color="auto"/>
      </w:divBdr>
    </w:div>
    <w:div w:id="1582329628">
      <w:bodyDiv w:val="1"/>
      <w:marLeft w:val="0"/>
      <w:marRight w:val="0"/>
      <w:marTop w:val="0"/>
      <w:marBottom w:val="0"/>
      <w:divBdr>
        <w:top w:val="none" w:sz="0" w:space="0" w:color="auto"/>
        <w:left w:val="none" w:sz="0" w:space="0" w:color="auto"/>
        <w:bottom w:val="none" w:sz="0" w:space="0" w:color="auto"/>
        <w:right w:val="none" w:sz="0" w:space="0" w:color="auto"/>
      </w:divBdr>
    </w:div>
    <w:div w:id="19219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8E1F4-5BCF-49C7-907D-44342A063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20</Pages>
  <Words>6296</Words>
  <Characters>35893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42105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177</cp:revision>
  <cp:lastPrinted>2012-02-28T20:04:00Z</cp:lastPrinted>
  <dcterms:created xsi:type="dcterms:W3CDTF">2012-02-28T14:22:00Z</dcterms:created>
  <dcterms:modified xsi:type="dcterms:W3CDTF">2012-02-28T20:08:00Z</dcterms:modified>
</cp:coreProperties>
</file>